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73C681" w14:textId="77777777" w:rsidR="00DE5FC3" w:rsidRPr="00DE5FC3" w:rsidRDefault="00DE5FC3" w:rsidP="00DE5FC3">
      <w:pPr>
        <w:jc w:val="center"/>
        <w:rPr>
          <w:b/>
        </w:rPr>
      </w:pPr>
      <w:r w:rsidRPr="00DE5FC3">
        <w:rPr>
          <w:b/>
        </w:rPr>
        <w:t xml:space="preserve">A Digital Humanities Approach to Cultural Translation in Robert Southey’s </w:t>
      </w:r>
      <w:r w:rsidRPr="00DE5FC3">
        <w:rPr>
          <w:b/>
          <w:i/>
        </w:rPr>
        <w:t>Amadis of Gaul</w:t>
      </w:r>
    </w:p>
    <w:p w14:paraId="264EF177" w14:textId="77777777" w:rsidR="00CB362E" w:rsidRDefault="00CB362E" w:rsidP="00CB362E">
      <w:pPr>
        <w:spacing w:line="480" w:lineRule="auto"/>
        <w:ind w:firstLine="720"/>
        <w:rPr>
          <w:b/>
        </w:rPr>
      </w:pPr>
    </w:p>
    <w:p w14:paraId="2EAA5621" w14:textId="31D34CBF" w:rsidR="00052F7A" w:rsidRDefault="00DE5FC3" w:rsidP="00052F7A">
      <w:pPr>
        <w:spacing w:line="480" w:lineRule="auto"/>
        <w:ind w:firstLine="720"/>
      </w:pPr>
      <w:r>
        <w:t xml:space="preserve">Robert Southey is unique among English Romantic poets for </w:t>
      </w:r>
      <w:r w:rsidR="00AF1FFA">
        <w:t>his depth of</w:t>
      </w:r>
      <w:r>
        <w:t xml:space="preserve"> engagement with Spain and Portugal. He traveled to both countries, spoke both </w:t>
      </w:r>
      <w:r w:rsidR="00052F7A">
        <w:t>languages</w:t>
      </w:r>
      <w:r>
        <w:t>, translated medieval and early modern texts from Spanish, and produced a</w:t>
      </w:r>
      <w:r w:rsidR="00052F7A">
        <w:t xml:space="preserve"> well-regarded</w:t>
      </w:r>
      <w:r>
        <w:t xml:space="preserve"> histo</w:t>
      </w:r>
      <w:r w:rsidR="00052F7A">
        <w:t>ry of Brazil</w:t>
      </w:r>
      <w:r>
        <w:t>.</w:t>
      </w:r>
      <w:r w:rsidR="00052F7A">
        <w:t xml:space="preserve"> In May of 1802, Southey entered into a contract with the Longman, who had published his verse romance </w:t>
      </w:r>
      <w:r w:rsidR="00052F7A">
        <w:rPr>
          <w:i/>
        </w:rPr>
        <w:t>Thalaba the Destroyer</w:t>
      </w:r>
      <w:r w:rsidR="00052F7A">
        <w:t xml:space="preserve"> in 1801, to produce a new translation of </w:t>
      </w:r>
      <w:r w:rsidR="00052F7A">
        <w:rPr>
          <w:i/>
        </w:rPr>
        <w:t>Amadís de Gaula</w:t>
      </w:r>
      <w:r w:rsidR="00052F7A">
        <w:t xml:space="preserve">, a medieval Castilian romance whose earliest extant version dates to 1508. </w:t>
      </w:r>
      <w:r w:rsidR="00D15DD2">
        <w:t xml:space="preserve">The plot of the romance chronicles the rise to prominence of a young prince of Gaul. Abandoned at birth, Amadís learns his identity, reconciles with his parents, indulges in a secret </w:t>
      </w:r>
      <w:r w:rsidR="008969BF">
        <w:t>marriage</w:t>
      </w:r>
      <w:r w:rsidR="00D15DD2">
        <w:t xml:space="preserve"> with a British princess, and eventually </w:t>
      </w:r>
      <w:r w:rsidR="008969BF">
        <w:t>becomes king</w:t>
      </w:r>
      <w:r w:rsidR="00D15DD2">
        <w:t xml:space="preserve"> of Britain and Gaul. </w:t>
      </w:r>
      <w:r w:rsidR="008737D6">
        <w:t>Southey</w:t>
      </w:r>
      <w:r w:rsidR="00052F7A">
        <w:t xml:space="preserve"> </w:t>
      </w:r>
      <w:r w:rsidR="008737D6">
        <w:t xml:space="preserve">translated </w:t>
      </w:r>
      <w:r w:rsidR="00052F7A">
        <w:rPr>
          <w:i/>
        </w:rPr>
        <w:t xml:space="preserve">Amadís </w:t>
      </w:r>
      <w:r w:rsidR="00052F7A">
        <w:t xml:space="preserve">translation </w:t>
      </w:r>
      <w:r w:rsidR="008737D6">
        <w:t xml:space="preserve">after traveling twice to the Iberian Peninsula, </w:t>
      </w:r>
      <w:r w:rsidR="00052F7A">
        <w:t xml:space="preserve">first in 1795-96 and </w:t>
      </w:r>
      <w:r w:rsidR="008737D6">
        <w:t>then</w:t>
      </w:r>
      <w:r w:rsidR="00052F7A">
        <w:t xml:space="preserve"> in 1801-01 </w:t>
      </w:r>
      <w:r w:rsidR="00052F7A">
        <w:fldChar w:fldCharType="begin"/>
      </w:r>
      <w:r w:rsidR="00052F7A">
        <w:instrText xml:space="preserve"> ADDIN ZOTERO_ITEM CSL_CITATION {"citationID":"sORiTeAi","properties":{"formattedCitation":"{\\rtf (Speck 62\\uc0\\u8211{}65; Zarandona 310)}","plainCitation":"(Speck 62–65; Zarandona 310)"},"citationItems":[{"id":1788,"uris":["http://zotero.org/users/1411539/items/2GHP3FG8"],"uri":["http://zotero.org/users/1411539/items/2GHP3FG8"],"itemData":{"id":1788,"type":"book","title":"Robert Southey: entire man of letters","publisher":"Yale University Press","publisher-place":"New Haven","number-of-pages":"305","source":"pittcat.pitt.edu Library Catalog","event-place":"New Haven","abstract":"\"In his lifetime Robert Southey was very much the equal of his fellow 'Lake poets', Coleridge and Wordsworth. But since his death his reputation has been overshadowed by their success. In this new biography W. A. Speck argues that if Southey's poetry is no longer considered as significant, his other writings were more salient and his political views far more influential than those of his fellow poets. He was, as Byron conceded, England's 'only existing entire man of letters'.\" \"The book engages with Southey's voluminous publications, weaving discussion of them into the narrative of his life. It shows how he moved from self-confessed republican and admirer of the French Revolution in the 1790s, to 'the most powerful literary supporter of the tories' by the 1820s.\" \"It shows how, unhappy in his personal life, Southey sought intellectual and emotional fulfillment outside his tepid marriage, first from Mary Barker, and then from Caroline Bowles who became his second wife. Speck has explored Southey's full correspondence, not simply that which appeared in the editions edited by his descendants, and the letters reveal a man of considerably greater emotional complexity than previously assumed.\" \"This is the first fully rounded life for sixty years, setting Southey in historical context and restoring him to the map of English literature.\"--BOOK JACKET","ISBN":"978-0-300-11681-6","call-number":"PR5466 .S67 2006","note":"OCLC: ocm63178951","shortTitle":"Robert Southey","author":[{"family":"Speck","given":"W. A."}],"issued":{"date-parts":[["2006"]]}},"locator":"62-65"},{"id":1649,"uris":["http://zotero.org/users/1411539/items/96924H99"],"uri":["http://zotero.org/users/1411539/items/96924H99"],"itemData":{"id":1649,"type":"chapter","title":"&lt;i&gt;Amadis of Gaul&lt;/i&gt; (1803) and &lt;i&gt;Chronicle of the Cid&lt;/i&gt; (1808) by Robert Southey: The Medieval History of Spain Translated","container-title":"Charting the Future of Translation History","publisher":"University of Ottawa Press","publisher-place":"Ottawa","page":"309-332","number-of-volumes":"vii, 344 pp.","source":"EBSCOhost","event-place":"Ottawa","ISBN":"978-0-7766-1561-5","shortTitle":"Amadis of Gaul","author":[{"family":"Zarandona","given":"Juan Miguel"}],"editor":[{"family":"Bastin","given":"Georges L."},{"family":"Bandia","given":"Paul L."}],"issued":{"date-parts":[["2006"]]}},"locator":"310"}],"schema":"https://github.com/citation-style-language/schema/raw/master/csl-citation.json"} </w:instrText>
      </w:r>
      <w:r w:rsidR="00052F7A">
        <w:fldChar w:fldCharType="separate"/>
      </w:r>
      <w:r w:rsidR="00052F7A" w:rsidRPr="00E0029F">
        <w:t>(Speck 62–65; Zarandona 310)</w:t>
      </w:r>
      <w:r w:rsidR="00052F7A">
        <w:fldChar w:fldCharType="end"/>
      </w:r>
      <w:r w:rsidR="00052F7A">
        <w:t xml:space="preserve">. </w:t>
      </w:r>
      <w:r w:rsidR="000E5B9C">
        <w:t xml:space="preserve">Juan Miguel </w:t>
      </w:r>
      <w:r w:rsidR="00052F7A">
        <w:t xml:space="preserve">Zarandona writes that the Iberian Peninsula had become a Grand Tour destination after the publication of </w:t>
      </w:r>
      <w:r w:rsidR="00052F7A" w:rsidRPr="00707D9D">
        <w:t>Anglo-Italian Gius</w:t>
      </w:r>
      <w:r w:rsidR="00052F7A">
        <w:t>eppe Baretti’s 1770 travel diary</w:t>
      </w:r>
      <w:r w:rsidR="008737D6">
        <w:t>, and thus travel to Spain might have been expected of a wealthy aristocrat of Southey’s era</w:t>
      </w:r>
      <w:r w:rsidR="00052F7A">
        <w:t xml:space="preserve"> </w:t>
      </w:r>
      <w:r w:rsidR="00052F7A">
        <w:fldChar w:fldCharType="begin"/>
      </w:r>
      <w:r w:rsidR="00052F7A">
        <w:instrText xml:space="preserve"> ADDIN ZOTERO_ITEM CSL_CITATION {"citationID":"8oZTJ0wW","properties":{"formattedCitation":"(Zarandona 309)","plainCitation":"(Zarandona 309)"},"citationItems":[{"id":1649,"uris":["http://zotero.org/users/1411539/items/96924H99"],"uri":["http://zotero.org/users/1411539/items/96924H99"],"itemData":{"id":1649,"type":"chapter","title":"&lt;i&gt;Amadis of Gaul&lt;/i&gt; (1803) and &lt;i&gt;Chronicle of the Cid&lt;/i&gt; (1808) by Robert Southey: The Medieval History of Spain Translated","container-title":"Charting the Future of Translation History","publisher":"University of Ottawa Press","publisher-place":"Ottawa","page":"309-332","number-of-volumes":"vii, 344 pp.","source":"EBSCOhost","event-place":"Ottawa","ISBN":"978-0-7766-1561-5","shortTitle":"Amadis of Gaul","author":[{"family":"Zarandona","given":"Juan Miguel"}],"editor":[{"family":"Bastin","given":"Georges L."},{"family":"Bandia","given":"Paul L."}],"issued":{"date-parts":[["2006"]]}},"locator":"309"}],"schema":"https://github.com/citation-style-language/schema/raw/master/csl-citation.json"} </w:instrText>
      </w:r>
      <w:r w:rsidR="00052F7A">
        <w:fldChar w:fldCharType="separate"/>
      </w:r>
      <w:r w:rsidR="00052F7A">
        <w:rPr>
          <w:noProof/>
        </w:rPr>
        <w:t>(Zarandona 309)</w:t>
      </w:r>
      <w:r w:rsidR="00052F7A">
        <w:fldChar w:fldCharType="end"/>
      </w:r>
      <w:r w:rsidR="00052F7A">
        <w:t xml:space="preserve">. Yet Southey, the son of a draper, </w:t>
      </w:r>
      <w:r w:rsidR="008737D6">
        <w:t xml:space="preserve">viewed his </w:t>
      </w:r>
      <w:r w:rsidR="00052F7A">
        <w:t xml:space="preserve">trips to Spain and Portugal </w:t>
      </w:r>
      <w:r w:rsidR="008737D6">
        <w:t>not as idle travel, but as an economic opportunity, as they allowed him</w:t>
      </w:r>
      <w:r w:rsidR="00052F7A">
        <w:t xml:space="preserve"> to conduct research for his literary works </w:t>
      </w:r>
      <w:r w:rsidR="00052F7A">
        <w:fldChar w:fldCharType="begin"/>
      </w:r>
      <w:r w:rsidR="00052F7A">
        <w:instrText xml:space="preserve"> ADDIN ZOTERO_ITEM CSL_CITATION {"citationID":"QSjUE9PM","properties":{"formattedCitation":"{\\rtf (Speck 83\\uc0\\u8211{}84)}","plainCitation":"(Speck 83–84)"},"citationItems":[{"id":1788,"uris":["http://zotero.org/users/1411539/items/2GHP3FG8"],"uri":["http://zotero.org/users/1411539/items/2GHP3FG8"],"itemData":{"id":1788,"type":"book","title":"Robert Southey: entire man of letters","publisher":"Yale University Press","publisher-place":"New Haven","number-of-pages":"305","source":"pittcat.pitt.edu Library Catalog","event-place":"New Haven","abstract":"\"In his lifetime Robert Southey was very much the equal of his fellow 'Lake poets', Coleridge and Wordsworth. But since his death his reputation has been overshadowed by their success. In this new biography W. A. Speck argues that if Southey's poetry is no longer considered as significant, his other writings were more salient and his political views far more influential than those of his fellow poets. He was, as Byron conceded, England's 'only existing entire man of letters'.\" \"The book engages with Southey's voluminous publications, weaving discussion of them into the narrative of his life. It shows how he moved from self-confessed republican and admirer of the French Revolution in the 1790s, to 'the most powerful literary supporter of the tories' by the 1820s.\" \"It shows how, unhappy in his personal life, Southey sought intellectual and emotional fulfillment outside his tepid marriage, first from Mary Barker, and then from Caroline Bowles who became his second wife. Speck has explored Southey's full correspondence, not simply that which appeared in the editions edited by his descendants, and the letters reveal a man of considerably greater emotional complexity than previously assumed.\" \"This is the first fully rounded life for sixty years, setting Southey in historical context and restoring him to the map of English literature.\"--BOOK JACKET","ISBN":"978-0-300-11681-6","call-number":"PR5466 .S67 2006","note":"OCLC: ocm63178951","shortTitle":"Robert Southey","author":[{"family":"Speck","given":"W. A."}],"issued":{"date-parts":[["2006"]]}},"locator":"83-84"}],"schema":"https://github.com/citation-style-language/schema/raw/master/csl-citation.json"} </w:instrText>
      </w:r>
      <w:r w:rsidR="00052F7A">
        <w:fldChar w:fldCharType="separate"/>
      </w:r>
      <w:r w:rsidR="00052F7A" w:rsidRPr="00E0029F">
        <w:t>(Speck 83–84)</w:t>
      </w:r>
      <w:r w:rsidR="00052F7A">
        <w:fldChar w:fldCharType="end"/>
      </w:r>
      <w:r w:rsidR="00052F7A">
        <w:t xml:space="preserve">. As early as 1797, Southey’s letters express his appreciation of </w:t>
      </w:r>
      <w:r w:rsidR="00052F7A">
        <w:rPr>
          <w:i/>
        </w:rPr>
        <w:t>Amadís</w:t>
      </w:r>
      <w:r w:rsidR="00052F7A">
        <w:t xml:space="preserve"> and all related texts, including Bernardo Tasso’s poetic adaptation </w:t>
      </w:r>
      <w:r w:rsidR="00052F7A">
        <w:rPr>
          <w:i/>
        </w:rPr>
        <w:t>Amadigi di Gaula</w:t>
      </w:r>
      <w:r w:rsidR="00052F7A">
        <w:t>.</w:t>
      </w:r>
      <w:r w:rsidR="00052F7A" w:rsidRPr="00E33188">
        <w:rPr>
          <w:rStyle w:val="FootnoteReference"/>
        </w:rPr>
        <w:footnoteReference w:id="1"/>
      </w:r>
      <w:r w:rsidR="00052F7A">
        <w:t xml:space="preserve"> Southey’s highly readable version of the medieval romance did, in fact, answer his financial hopes; he wrote to his wife Edith in 1804 that </w:t>
      </w:r>
      <w:r w:rsidR="00052F7A">
        <w:rPr>
          <w:i/>
        </w:rPr>
        <w:t xml:space="preserve">Amadís </w:t>
      </w:r>
      <w:r w:rsidR="00052F7A">
        <w:t xml:space="preserve">had already outsold </w:t>
      </w:r>
      <w:r w:rsidR="00052F7A">
        <w:rPr>
          <w:i/>
        </w:rPr>
        <w:t xml:space="preserve">Thalaba </w:t>
      </w:r>
      <w:r w:rsidR="00052F7A">
        <w:fldChar w:fldCharType="begin"/>
      </w:r>
      <w:r w:rsidR="00052F7A">
        <w:instrText xml:space="preserve"> ADDIN ZOTERO_ITEM CSL_CITATION {"citationID":"WgrIEJmH","properties":{"formattedCitation":"{\\rtf (Southey, \\uc0\\u8220{}Letter 944, to Edith Southey, [Late May] 1804\\uc0\\u8221{})}","plainCitation":"(Southey, “Letter 944, to Edith Southey, [Late May] 1804”)"},"citationItems":[{"id":1687,"uris":["http://zotero.org/users/1411539/items/39PSRDKU"],"uri":["http://zotero.org/users/1411539/items/39PSRDKU"],"itemData":{"id":1687,"type":"webpage","title":"Letter 944, to Edith Southey, [late May] 1804","container-title":"Romantic Circles","abstract":"944. Robert Southey to Edith Southey, [late May] 1804    </w:instrText>
      </w:r>
      <w:r w:rsidR="00052F7A">
        <w:rPr>
          <w:rFonts w:ascii="Courier" w:hAnsi="Courier" w:cs="Courier"/>
        </w:rPr>
        <w:instrText>⁠</w:instrText>
      </w:r>
      <w:r w:rsidR="00052F7A">
        <w:instrText xml:space="preserve">*                      London,","URL":"https://www.rc.umd.edu/editions/southey_letters/Part_Three/HTML/letterEEd.26.944.html","author":[{"family":"Southey","given":"Robert"}],"issued":{"date-parts":[["2013",8,1]]},"accessed":{"date-parts":[["2017",3,4]]}}}],"schema":"https://github.com/citation-style-language/schema/raw/master/csl-citation.json"} </w:instrText>
      </w:r>
      <w:r w:rsidR="00052F7A">
        <w:fldChar w:fldCharType="separate"/>
      </w:r>
      <w:r w:rsidR="00052F7A" w:rsidRPr="00E0029F">
        <w:t>(Southey, “Letter 944, to Edith Southey, [Late May] 1804”)</w:t>
      </w:r>
      <w:r w:rsidR="00052F7A">
        <w:fldChar w:fldCharType="end"/>
      </w:r>
      <w:r w:rsidR="00052F7A">
        <w:t xml:space="preserve">. </w:t>
      </w:r>
    </w:p>
    <w:p w14:paraId="28C5EA0D" w14:textId="3A946E43" w:rsidR="006D0063" w:rsidRDefault="00052F7A" w:rsidP="006D0063">
      <w:pPr>
        <w:spacing w:line="480" w:lineRule="auto"/>
        <w:ind w:firstLine="720"/>
      </w:pPr>
      <w:r>
        <w:lastRenderedPageBreak/>
        <w:t xml:space="preserve">Southey’s </w:t>
      </w:r>
      <w:r>
        <w:rPr>
          <w:i/>
        </w:rPr>
        <w:t>Amadís</w:t>
      </w:r>
      <w:r>
        <w:t xml:space="preserve"> </w:t>
      </w:r>
      <w:r w:rsidR="00D7539C">
        <w:t>resembles other</w:t>
      </w:r>
      <w:r>
        <w:t xml:space="preserve"> early nineteenth century translation</w:t>
      </w:r>
      <w:r w:rsidR="00D7539C">
        <w:t xml:space="preserve">s its approach, rendering the late medieval Castilian </w:t>
      </w:r>
      <w:r>
        <w:t xml:space="preserve">sense-for-sense rather </w:t>
      </w:r>
      <w:r w:rsidR="00D7539C">
        <w:t xml:space="preserve">than word-for-word. Southey </w:t>
      </w:r>
      <w:r w:rsidR="008737D6">
        <w:t xml:space="preserve">makes </w:t>
      </w:r>
      <w:r w:rsidR="00D7539C">
        <w:t xml:space="preserve">the notoriously difficult language of the </w:t>
      </w:r>
      <w:r w:rsidR="008737D6">
        <w:t xml:space="preserve">Spanish </w:t>
      </w:r>
      <w:r w:rsidR="00D7539C">
        <w:t>romance pleasant to read in Englis</w:t>
      </w:r>
      <w:r w:rsidR="0041054C">
        <w:t>h and</w:t>
      </w:r>
      <w:r w:rsidR="00D7539C">
        <w:t xml:space="preserve"> </w:t>
      </w:r>
      <w:r>
        <w:t>alters cultural detail</w:t>
      </w:r>
      <w:r w:rsidR="0041054C">
        <w:t xml:space="preserve"> </w:t>
      </w:r>
      <w:r w:rsidR="00D7539C">
        <w:t xml:space="preserve">that might not have met the expectations of the English reading public in </w:t>
      </w:r>
      <w:r w:rsidR="0041054C">
        <w:t>a literal translation</w:t>
      </w:r>
      <w:r>
        <w:t xml:space="preserve">. </w:t>
      </w:r>
      <w:r w:rsidR="00D7539C">
        <w:t>Susan Bassnett writes that early nineteenth century translators expressed two conflicting tendencies in their work: “</w:t>
      </w:r>
      <w:r w:rsidR="00D7539C" w:rsidRPr="00D7539C">
        <w:t>One exalts translation as a category of thought, with the translator seen as a creative genius in his own right, in touch with the genius of his original and enriching the literature and language into which he is translating. The other sees translation in terms of the more mechanical function of ‘making known’ a text or author</w:t>
      </w:r>
      <w:r w:rsidR="00D7539C">
        <w:t xml:space="preserve">” </w:t>
      </w:r>
      <w:r w:rsidR="00D7539C">
        <w:fldChar w:fldCharType="begin"/>
      </w:r>
      <w:r w:rsidR="00D7539C">
        <w:instrText xml:space="preserve"> ADDIN ZOTERO_ITEM CSL_CITATION {"citationID":"sbeIcFnL","properties":{"formattedCitation":"(74)","plainCitation":"(74)"},"citationItems":[{"id":2031,"uris":["http://zotero.org/groups/1461078/items/M9Z5GUPJ"],"uri":["http://zotero.org/groups/1461078/items/M9Z5GUPJ"],"itemData":{"id":2031,"type":"book","title":"Translation Studies","publisher":"Routledge","number-of-pages":"209","source":"Google Books","abstract":"At a time when millions travel around the planet – some by choice, some driven by economic or political exile – translation of the written and spoken word is of ever increasing importance. This guide presents readers with an accessible and engaging introduction to the valuable position translation holds within literature and society.   Leading translation theorist Susan Bassnett traces the history of translation, examining the ways translation is currently utilized as a burgeoning interdisciplinary activity and extending her analysis into developing areas such as developing technologies and new media forms. Translation Studies, fourth edition displays the importance of translation across disciplines, and is essential reading for students and scholars of translation, literary studies, globalisation studies and ancient and modern languages.","ISBN":"978-1-135-05314-7","note":"Google-Books-ID: UfzeAQAAQBAJ","language":"en","author":[{"family":"Bassnett","given":"Susan"}],"issued":{"date-parts":[["2013",10,30]]}},"locator":"74","suppress-author":true}],"schema":"https://github.com/citation-style-language/schema/raw/master/csl-citation.json"} </w:instrText>
      </w:r>
      <w:r w:rsidR="00D7539C">
        <w:fldChar w:fldCharType="separate"/>
      </w:r>
      <w:r w:rsidR="00D7539C">
        <w:rPr>
          <w:noProof/>
        </w:rPr>
        <w:t>(74)</w:t>
      </w:r>
      <w:r w:rsidR="00D7539C">
        <w:fldChar w:fldCharType="end"/>
      </w:r>
      <w:r w:rsidR="00D7539C">
        <w:t xml:space="preserve">. Both ideologies are active in Southey’s </w:t>
      </w:r>
      <w:r w:rsidR="00D7539C">
        <w:rPr>
          <w:i/>
        </w:rPr>
        <w:t>Amadís</w:t>
      </w:r>
      <w:r w:rsidR="00D7539C">
        <w:t xml:space="preserve">. </w:t>
      </w:r>
      <w:r w:rsidR="0041054C">
        <w:t xml:space="preserve">The voice of </w:t>
      </w:r>
      <w:r w:rsidR="00D7539C">
        <w:t>Southey the author is in evidence in many of the sentence-l</w:t>
      </w:r>
      <w:r w:rsidR="0041054C">
        <w:t xml:space="preserve">evel changes to the text. Southey’s </w:t>
      </w:r>
      <w:r w:rsidR="0041054C">
        <w:rPr>
          <w:i/>
        </w:rPr>
        <w:t xml:space="preserve">Amadis </w:t>
      </w:r>
      <w:r w:rsidR="0041054C">
        <w:t>is highly readable, free of the rhetorical flourishes and extended flights of sentiment</w:t>
      </w:r>
      <w:r w:rsidR="00D7539C">
        <w:t xml:space="preserve"> previous French and English translations by Nicolas de Herberay (1540), Anthony Munday (1590)</w:t>
      </w:r>
      <w:r w:rsidR="0041054C">
        <w:t>,</w:t>
      </w:r>
      <w:r w:rsidR="00D7539C">
        <w:t xml:space="preserve"> and the Comte de Tressan (1779) </w:t>
      </w:r>
      <w:r w:rsidR="0041054C">
        <w:t>had added to the late medieval Castilian work</w:t>
      </w:r>
      <w:r w:rsidR="00D7539C">
        <w:t xml:space="preserve">. </w:t>
      </w:r>
    </w:p>
    <w:p w14:paraId="46DECF74" w14:textId="55576F2A" w:rsidR="00CD7102" w:rsidRDefault="006D0063" w:rsidP="006D0063">
      <w:pPr>
        <w:spacing w:line="480" w:lineRule="auto"/>
        <w:ind w:firstLine="720"/>
      </w:pPr>
      <w:r>
        <w:t xml:space="preserve">Southey describes his translation practice in </w:t>
      </w:r>
      <w:r w:rsidR="00D7539C">
        <w:t xml:space="preserve">the Preface to </w:t>
      </w:r>
      <w:r w:rsidR="00D7539C">
        <w:rPr>
          <w:i/>
        </w:rPr>
        <w:t xml:space="preserve">Amadis of </w:t>
      </w:r>
      <w:r>
        <w:rPr>
          <w:i/>
        </w:rPr>
        <w:t xml:space="preserve">Gaul </w:t>
      </w:r>
      <w:r w:rsidR="00D7539C">
        <w:t xml:space="preserve">as one </w:t>
      </w:r>
      <w:r>
        <w:t>that seeks to improve the aesthetics of the original through radical compression. Addressing the source romance’s famous length, he writes</w:t>
      </w:r>
      <w:r w:rsidR="00D7539C">
        <w:t xml:space="preserve">: </w:t>
      </w:r>
      <w:r>
        <w:t>“</w:t>
      </w:r>
      <w:r w:rsidRPr="006D0063">
        <w:t>To have translated a closely printed folio</w:t>
      </w:r>
      <w:r>
        <w:t xml:space="preserve"> </w:t>
      </w:r>
      <w:r w:rsidRPr="006D0063">
        <w:t>would have been absurd. I have reduced it</w:t>
      </w:r>
      <w:r>
        <w:t xml:space="preserve"> </w:t>
      </w:r>
      <w:r w:rsidRPr="006D0063">
        <w:t>to about half its length, by abridging the</w:t>
      </w:r>
      <w:r>
        <w:t xml:space="preserve"> words, not the story</w:t>
      </w:r>
      <w:r w:rsidRPr="006D0063">
        <w:t>; by curtailing the dialogue, avoiding all recapitulations of the</w:t>
      </w:r>
      <w:r>
        <w:t xml:space="preserve"> </w:t>
      </w:r>
      <w:r w:rsidRPr="006D0063">
        <w:t>past action, consolidating many of those sin</w:t>
      </w:r>
      <w:r>
        <w:t xml:space="preserve"> </w:t>
      </w:r>
      <w:r w:rsidRPr="006D0063">
        <w:t>gle blows which have no reference to armorial anatomy, and passing over the occasional</w:t>
      </w:r>
      <w:r>
        <w:t xml:space="preserve"> </w:t>
      </w:r>
      <w:r w:rsidRPr="006D0063">
        <w:t>moralizings of the Author</w:t>
      </w:r>
      <w:r>
        <w:t xml:space="preserve">” </w:t>
      </w:r>
      <w:r>
        <w:fldChar w:fldCharType="begin"/>
      </w:r>
      <w:r>
        <w:instrText xml:space="preserve"> ADDIN ZOTERO_ITEM CSL_CITATION {"citationID":"UDME5KnL","properties":{"formattedCitation":"{\\rtf (\\uc0\\u8220{}Preface\\uc0\\u8221{} xxxi)}","plainCitation":"(“Preface” xxxi)"},"citationItems":[{"id":390,"uris":["http://zotero.org/users/1411539/items/VCT8TI7Z"],"uri":["http://zotero.org/users/1411539/items/VCT8TI7Z"],"itemData":{"id":390,"type":"chapter","title":"Preface","container-title":"Amadis of Gaul","publisher":"Longman","publisher-place":"London","page":"i-xxxvi","event-place":"London","container-author":[{"family":"Lobeira","given":"Vasco","dropping-particle":"de"}],"translator":[{"family":"Southey","given":"Robert"}],"author":[{"family":"Southey","given":"Robert"}],"issued":{"date-parts":[["1803"]]}},"locator":"xxxi","suppress-author":true}],"schema":"https://github.com/citation-style-language/schema/raw/master/csl-citation.json"} </w:instrText>
      </w:r>
      <w:r>
        <w:fldChar w:fldCharType="separate"/>
      </w:r>
      <w:r w:rsidRPr="006D0063">
        <w:t>(“Preface” xxxi)</w:t>
      </w:r>
      <w:r>
        <w:fldChar w:fldCharType="end"/>
      </w:r>
      <w:r>
        <w:t xml:space="preserve">. As this sample demonstrates, Southey throughout the Preface takes a dismissive view of the Author, in this case </w:t>
      </w:r>
      <w:r w:rsidR="0041054C">
        <w:t xml:space="preserve">Garci Rodríguez de </w:t>
      </w:r>
      <w:r>
        <w:t xml:space="preserve">Montalvo, the sixteenth-century editor compiler of </w:t>
      </w:r>
      <w:r>
        <w:rPr>
          <w:i/>
        </w:rPr>
        <w:t>Amadís de Gaula</w:t>
      </w:r>
      <w:r>
        <w:t xml:space="preserve">. </w:t>
      </w:r>
      <w:r w:rsidR="00CD7102">
        <w:t xml:space="preserve">Southey’s lack of fidelity to the persona of Montalvo does not reflect his view of authorship in general, but of a figure he believed to be </w:t>
      </w:r>
      <w:r w:rsidR="0041054C">
        <w:t xml:space="preserve">a </w:t>
      </w:r>
      <w:r w:rsidR="00CD7102">
        <w:t>translator like Herberay, Munday, and Tressan</w:t>
      </w:r>
      <w:r w:rsidR="0041054C">
        <w:t>, all of whom he despised</w:t>
      </w:r>
      <w:r w:rsidR="00CD7102">
        <w:t>.</w:t>
      </w:r>
    </w:p>
    <w:p w14:paraId="17E124F0" w14:textId="4D5A0859" w:rsidR="00052F7A" w:rsidRDefault="006D0063" w:rsidP="006D0063">
      <w:pPr>
        <w:spacing w:line="480" w:lineRule="auto"/>
        <w:ind w:firstLine="720"/>
      </w:pPr>
      <w:r>
        <w:t xml:space="preserve">Montalvo, a minor city official from Medina del Campo, was not the author of </w:t>
      </w:r>
      <w:r>
        <w:rPr>
          <w:i/>
        </w:rPr>
        <w:t xml:space="preserve">Amadís </w:t>
      </w:r>
      <w:r>
        <w:t xml:space="preserve">in any traditional sense, but he is responsible for the medieval or “primitive” text’s survival. The romance, inspired by French Arthurian texts like the </w:t>
      </w:r>
      <w:r>
        <w:rPr>
          <w:i/>
        </w:rPr>
        <w:t>Lancelot</w:t>
      </w:r>
      <w:r>
        <w:t>, emerged sometime around 1350</w:t>
      </w:r>
      <w:r w:rsidR="0041054C">
        <w:t xml:space="preserve"> in the Iberian Peninsula</w:t>
      </w:r>
      <w:r>
        <w:t xml:space="preserve"> </w:t>
      </w:r>
      <w:r>
        <w:fldChar w:fldCharType="begin"/>
      </w:r>
      <w:r>
        <w:instrText xml:space="preserve"> ADDIN ZOTERO_ITEM CSL_CITATION {"citationID":"fNAdtRQw","properties":{"formattedCitation":"(Riquer 13)","plainCitation":"(Riquer 13)"},"citationItems":[{"id":211,"uris":["http://zotero.org/users/1411539/items/EJC95CX9"],"uri":["http://zotero.org/users/1411539/items/EJC95CX9"],"itemData":{"id":211,"type":"book","title":"Estudios sobre el &lt;i&gt;Amadís de Gaula&lt;/i&gt;","publisher":"Sirmio","publisher-place":"Barcelona","number-of-pages":"187","source":"OCLC WorldCat FirstSearch","event-place":"Barcelona","ISBN":"84-7769-005-7","language":"Spanish","author":[{"family":"Riquer","given":"Martín","dropping-particle":"de"}],"issued":{"date-parts":[["1987"]]}},"locator":"13"}],"schema":"https://github.com/citation-style-language/schema/raw/master/csl-citation.json"} </w:instrText>
      </w:r>
      <w:r>
        <w:fldChar w:fldCharType="separate"/>
      </w:r>
      <w:r>
        <w:rPr>
          <w:noProof/>
        </w:rPr>
        <w:t>(Riquer 13)</w:t>
      </w:r>
      <w:r>
        <w:fldChar w:fldCharType="end"/>
      </w:r>
      <w:r>
        <w:t xml:space="preserve">. </w:t>
      </w:r>
      <w:r w:rsidRPr="008717FB">
        <w:t xml:space="preserve">Antonio Rodríguez Moñino’s 1955 manuscript find, which uncovered fragments of a pre-Montalvo </w:t>
      </w:r>
      <w:r w:rsidRPr="008717FB">
        <w:rPr>
          <w:i/>
        </w:rPr>
        <w:t>Amadís</w:t>
      </w:r>
      <w:r>
        <w:rPr>
          <w:i/>
        </w:rPr>
        <w:t xml:space="preserve">, </w:t>
      </w:r>
      <w:r w:rsidRPr="008717FB">
        <w:t>indicated that the legend most likely originated in Castile</w:t>
      </w:r>
      <w:r>
        <w:t>, though other readers and scholars previously believed it to have a Portuguese or French origin</w:t>
      </w:r>
      <w:r w:rsidR="00CD7102">
        <w:t xml:space="preserve"> </w:t>
      </w:r>
      <w:r w:rsidR="00CD7102">
        <w:fldChar w:fldCharType="begin"/>
      </w:r>
      <w:r w:rsidR="00CD7102">
        <w:instrText xml:space="preserve"> ADDIN ZOTERO_ITEM CSL_CITATION {"citationID":"9DXrURP8","properties":{"formattedCitation":"{\\rtf (15\\uc0\\u8211{}24)}","plainCitation":"(15–24)"},"citationItems":[{"id":213,"uris":["http://zotero.org/users/1411539/items/QPIQD6DA"],"uri":["http://zotero.org/users/1411539/items/QPIQD6DA"],"itemData":{"id":213,"type":"book","title":"El primer manuscrito del &lt;i&gt;Amadís de Gaula&lt;/i&gt;","publisher":"Silverio Aguirre Torre","publisher-place":"Madrid","number-of-pages":"37","source":"OCLC WorldCat FirstSearch","event-place":"Madrid","language":"Spanish","author":[{"family":"Rodríguez-Moñino","given":"Antonio R."}],"issued":{"date-parts":[["1957"]]}},"locator":"15-24","suppress-author":true}],"schema":"https://github.com/citation-style-language/schema/raw/master/csl-citation.json"} </w:instrText>
      </w:r>
      <w:r w:rsidR="00CD7102">
        <w:fldChar w:fldCharType="separate"/>
      </w:r>
      <w:r w:rsidR="00CD7102" w:rsidRPr="00CD7102">
        <w:t>(15–24)</w:t>
      </w:r>
      <w:r w:rsidR="00CD7102">
        <w:fldChar w:fldCharType="end"/>
      </w:r>
      <w:r>
        <w:t>.</w:t>
      </w:r>
      <w:r w:rsidR="00CD7102">
        <w:t xml:space="preserve"> The French origin of </w:t>
      </w:r>
      <w:r w:rsidR="00CD7102">
        <w:rPr>
          <w:i/>
        </w:rPr>
        <w:t xml:space="preserve">Amadís </w:t>
      </w:r>
      <w:r w:rsidR="00CD7102">
        <w:t xml:space="preserve">had always been a fanciful notion, a misreading of French translator Herberay’s apocryphal claim to have found manuscript fragments of </w:t>
      </w:r>
      <w:r w:rsidR="00CD7102">
        <w:rPr>
          <w:i/>
        </w:rPr>
        <w:t xml:space="preserve">Amadís </w:t>
      </w:r>
      <w:r w:rsidR="00CD7102">
        <w:t xml:space="preserve">in Picardie </w:t>
      </w:r>
      <w:r w:rsidR="00CD7102">
        <w:fldChar w:fldCharType="begin"/>
      </w:r>
      <w:r w:rsidR="00CD7102">
        <w:instrText xml:space="preserve"> ADDIN ZOTERO_ITEM CSL_CITATION {"citationID":"QxMvEh8b","properties":{"formattedCitation":"(iii)","plainCitation":"(iii)"},"citationItems":[{"id":1337,"uris":["http://zotero.org/users/1411539/items/FJANMCIZ"],"uri":["http://zotero.org/users/1411539/items/FJANMCIZ"],"itemData":{"id":1337,"type":"book","title":"Le premier livre d'Amadis de Gaule","publisher":"Hachette","publisher-place":"Paris","number-of-pages":"2","source":"pittcat.pitt.edu Library Catalog","event-place":"Paris","call-number":"PQ6275 .F21 1918","note":"OCLC: 01024021","language":"frmspa","author":[{"family":"Herberay","given":"Nicolas","dropping-particle":"de"}],"editor":[{"family":"Vaganay","given":"Hugues"}],"issued":{"date-parts":[["1986"]]}},"locator":"iii","suppress-author":true}],"schema":"https://github.com/citation-style-language/schema/raw/master/csl-citation.json"} </w:instrText>
      </w:r>
      <w:r w:rsidR="00CD7102">
        <w:fldChar w:fldCharType="separate"/>
      </w:r>
      <w:r w:rsidR="00CD7102">
        <w:rPr>
          <w:noProof/>
        </w:rPr>
        <w:t>(iii)</w:t>
      </w:r>
      <w:r w:rsidR="00CD7102">
        <w:fldChar w:fldCharType="end"/>
      </w:r>
      <w:r w:rsidR="00CD7102">
        <w:t>.</w:t>
      </w:r>
      <w:r>
        <w:t xml:space="preserve"> </w:t>
      </w:r>
      <w:r w:rsidR="00CD7102">
        <w:t xml:space="preserve">Herberay’s early modern readers, accustomed to the apocryphal manuscript trope, would have understood </w:t>
      </w:r>
      <w:r w:rsidR="0041054C">
        <w:t>the story of the fragments</w:t>
      </w:r>
      <w:r w:rsidR="00CD7102">
        <w:t xml:space="preserve"> as proto-nationalistic posturing. Herberay in fact encountered the famous Spanish romance while serving as master of artillery in François I’s wars against Spanish monarch Charles V </w:t>
      </w:r>
      <w:r w:rsidR="00CD7102">
        <w:fldChar w:fldCharType="begin"/>
      </w:r>
      <w:r w:rsidR="00CD7102">
        <w:instrText xml:space="preserve"> ADDIN ZOTERO_ITEM CSL_CITATION {"citationID":"MeVzxFIi","properties":{"formattedCitation":"(Avalle-Arce 57; Thomas 199)","plainCitation":"(Avalle-Arce 57; Thomas 199)"},"citationItems":[{"id":239,"uris":["http://zotero.org/users/1411539/items/32MKAV5X"],"uri":["http://zotero.org/users/1411539/items/32MKAV5X"],"itemData":{"id":239,"type":"book","title":"El &lt;i&gt;Amadís&lt;/i&gt; primitivo y el de Montalvo","publisher":"Fondo de Cultura Económica","publisher-place":"México","event-place":"México","shortTitle":"El Amadís primitivo","language":"Spanish","author":[{"family":"Avalle-Arce","given":"Juan Bautista"}],"issued":{"date-parts":[["1990"]]}},"locator":"57"},{"id":1389,"uris":["http://zotero.org/users/1411539/items/T5DVD9IA"],"uri":["http://zotero.org/users/1411539/items/T5DVD9IA"],"itemData":{"id":1389,"type":"book","title":"Spanish and Portuguese romances of chivalry; the revival of the romance of chivalry in the Spanish Peninsula, and its extension and influence abroad","publisher":"The University Press","publisher-place":"Cambridge","number-of-pages":"2","source":"pittcat.pitt.edu Library Catalog","event-place":"Cambridge","call-number":"PQ6147.C5 T4","note":"OCLC: 03312699","shortTitle":"Spanish and Portuguese romances of chivalry","language":"English","author":[{"family":"Thomas","given":"Henry"}],"issued":{"date-parts":[["1920"]]}},"locator":"199"}],"schema":"https://github.com/citation-style-language/schema/raw/master/csl-citation.json"} </w:instrText>
      </w:r>
      <w:r w:rsidR="00CD7102">
        <w:fldChar w:fldCharType="separate"/>
      </w:r>
      <w:r w:rsidR="00CD7102">
        <w:rPr>
          <w:noProof/>
        </w:rPr>
        <w:t>(Avalle-Arce 57; Thomas 199)</w:t>
      </w:r>
      <w:r w:rsidR="00CD7102">
        <w:fldChar w:fldCharType="end"/>
      </w:r>
      <w:r w:rsidR="00CD7102">
        <w:t xml:space="preserve">. Readers of later centuries, however, including Sir Walter Scott, did lend the French thesis some credence </w:t>
      </w:r>
      <w:r w:rsidR="00CD7102">
        <w:fldChar w:fldCharType="begin"/>
      </w:r>
      <w:r w:rsidR="00CD7102">
        <w:instrText xml:space="preserve"> ADDIN ZOTERO_ITEM CSL_CITATION {"citationID":"eAML6cvP","properties":{"formattedCitation":"(109)","plainCitation":"(109)"},"citationItems":[{"id":1723,"uris":["http://zotero.org/users/1411539/items/FR2G6M9T"],"uri":["http://zotero.org/users/1411539/items/FR2G6M9T"],"itemData":{"id":1723,"type":"article-journal","title":"&lt;i&gt;Amadis of Gaul&lt;/i&gt;. By Vasco Lobeyra. Translated by Southey and Rose.","container-title":"Edinburgh Review","page":"109-136","volume":"3","shortTitle":"Amadis of Gaul","author":[{"family":"Scott","given":"Walter"}],"issued":{"date-parts":[["1803"]]}},"locator":"109","suppress-author":true}],"schema":"https://github.com/citation-style-language/schema/raw/master/csl-citation.json"} </w:instrText>
      </w:r>
      <w:r w:rsidR="00CD7102">
        <w:fldChar w:fldCharType="separate"/>
      </w:r>
      <w:r w:rsidR="00CD7102">
        <w:rPr>
          <w:noProof/>
        </w:rPr>
        <w:t>(109)</w:t>
      </w:r>
      <w:r w:rsidR="00CD7102">
        <w:fldChar w:fldCharType="end"/>
      </w:r>
      <w:r w:rsidR="00CD7102">
        <w:t xml:space="preserve">. However, greater proof existed for the Portuguese thesis, of which Southey was a proponent. </w:t>
      </w:r>
      <w:r w:rsidR="008D36B6">
        <w:t xml:space="preserve">As Southey himself mentions in the Preface, </w:t>
      </w:r>
      <w:r w:rsidR="0041054C">
        <w:t xml:space="preserve">Portugal had a tradition of claiming </w:t>
      </w:r>
      <w:r w:rsidR="0041054C">
        <w:rPr>
          <w:i/>
        </w:rPr>
        <w:t xml:space="preserve">Amadís </w:t>
      </w:r>
      <w:r w:rsidR="0041054C">
        <w:t>for itself, with evidence ranging from late medieval poetry to chronicles, much of it plausible</w:t>
      </w:r>
      <w:r w:rsidR="008D36B6">
        <w:t xml:space="preserve"> </w:t>
      </w:r>
      <w:r w:rsidR="008D36B6">
        <w:fldChar w:fldCharType="begin"/>
      </w:r>
      <w:r w:rsidR="008D36B6">
        <w:instrText xml:space="preserve"> ADDIN ZOTERO_ITEM CSL_CITATION {"citationID":"i5qRFHqm","properties":{"formattedCitation":"{\\rtf (\\uc0\\u8220{}Preface\\uc0\\u8221{} x)}","plainCitation":"(“Preface” x)"},"citationItems":[{"id":390,"uris":["http://zotero.org/users/1411539/items/VCT8TI7Z"],"uri":["http://zotero.org/users/1411539/items/VCT8TI7Z"],"itemData":{"id":390,"type":"chapter","title":"Preface","container-title":"Amadis of Gaul","publisher":"Longman","publisher-place":"London","page":"i-xxxvi","event-place":"London","container-author":[{"family":"Lobeira","given":"Vasco","dropping-particle":"de"}],"translator":[{"family":"Southey","given":"Robert"}],"author":[{"family":"Southey","given":"Robert"}],"issued":{"date-parts":[["1803"]]}},"locator":"x","suppress-author":true}],"schema":"https://github.com/citation-style-language/schema/raw/master/csl-citation.json"} </w:instrText>
      </w:r>
      <w:r w:rsidR="008D36B6">
        <w:fldChar w:fldCharType="separate"/>
      </w:r>
      <w:r w:rsidR="008D36B6" w:rsidRPr="008D36B6">
        <w:t>(“Preface” x)</w:t>
      </w:r>
      <w:r w:rsidR="008D36B6">
        <w:fldChar w:fldCharType="end"/>
      </w:r>
      <w:r w:rsidR="008D36B6">
        <w:t>.</w:t>
      </w:r>
      <w:r w:rsidR="00CD7102" w:rsidRPr="00E33188">
        <w:rPr>
          <w:rStyle w:val="FootnoteReference"/>
        </w:rPr>
        <w:footnoteReference w:id="2"/>
      </w:r>
      <w:r w:rsidR="00CD7102">
        <w:t xml:space="preserve"> The </w:t>
      </w:r>
      <w:r w:rsidR="008D36B6">
        <w:t xml:space="preserve">idea of </w:t>
      </w:r>
      <w:r w:rsidR="0041054C">
        <w:t xml:space="preserve">medieval Portuguese courtier Vasco de </w:t>
      </w:r>
      <w:r w:rsidR="008D36B6">
        <w:t xml:space="preserve">Lobeira as </w:t>
      </w:r>
      <w:r w:rsidR="008D36B6">
        <w:rPr>
          <w:i/>
        </w:rPr>
        <w:t>Amadís</w:t>
      </w:r>
      <w:r w:rsidR="008D36B6">
        <w:t>’s original author</w:t>
      </w:r>
      <w:r w:rsidR="00CD7102">
        <w:t xml:space="preserve"> had some adherents among nineteenth- and twentieth-century scholars of Spanish literature but has been deprecated in recent decades. Even before </w:t>
      </w:r>
      <w:r w:rsidR="0041054C">
        <w:t>Rodríguez-Moñino’s discovery</w:t>
      </w:r>
      <w:r w:rsidR="00CD7102">
        <w:t xml:space="preserve">, references uncovered in medieval Spanish poetry suggested that </w:t>
      </w:r>
      <w:r w:rsidR="00CD7102">
        <w:rPr>
          <w:i/>
        </w:rPr>
        <w:t xml:space="preserve">Amadís </w:t>
      </w:r>
      <w:r w:rsidR="00CD7102">
        <w:t xml:space="preserve">predated the historical Lobeira </w:t>
      </w:r>
      <w:r w:rsidR="00CD7102">
        <w:fldChar w:fldCharType="begin"/>
      </w:r>
      <w:r w:rsidR="00CD7102">
        <w:instrText xml:space="preserve"> ADDIN ZOTERO_ITEM CSL_CITATION {"citationID":"fnEDyYpR","properties":{"formattedCitation":"{\\rtf (Williams 22\\uc0\\u8211{}26; Riquer 13; Avalle-Arce 69\\uc0\\u8211{}87)}","plainCitation":"(Williams 22–26; Riquer 13; Avalle-Arce 69–87)"},"citationItems":[{"id":1724,"uris":["http://zotero.org/users/1411539/items/U4GIFJQT"],"uri":["http://zotero.org/users/1411539/items/U4GIFJQT"],"itemData":{"id":1724,"type":"thesis","title":"The Amadis Question","publisher":"Columbia University","number-of-pages":"180","source":"Google Books","note":"Google-Books-ID: sWYCAAAAMAAJ","language":"en","author":[{"family":"Williams","given":"Grace Sara"}],"issued":{"date-parts":[["1907"]]}},"locator":"22-26"},{"id":211,"uris":["http://zotero.org/users/1411539/items/EJC95CX9"],"uri":["http://zotero.org/users/1411539/items/EJC95CX9"],"itemData":{"id":211,"type":"book","title":"Estudios sobre el &lt;i&gt;Amadís de Gaula&lt;/i&gt;","publisher":"Sirmio","publisher-place":"Barcelona","number-of-pages":"187","source":"OCLC WorldCat FirstSearch","event-place":"Barcelona","ISBN":"84-7769-005-7","language":"Spanish","author":[{"family":"Riquer","given":"Martín","dropping-particle":"de"}],"issued":{"date-parts":[["1987"]]}},"locator":"13"},{"id":239,"uris":["http://zotero.org/users/1411539/items/32MKAV5X"],"uri":["http://zotero.org/users/1411539/items/32MKAV5X"],"itemData":{"id":239,"type":"book","title":"El &lt;i&gt;Amadís&lt;/i&gt; primitivo y el de Montalvo","publisher":"Fondo de Cultura Económica","publisher-place":"México","event-place":"México","shortTitle":"El Amadís primitivo","language":"Spanish","author":[{"family":"Avalle-Arce","given":"Juan Bautista"}],"issued":{"date-parts":[["1990"]]}},"locator":"69-87"}],"schema":"https://github.com/citation-style-language/schema/raw/master/csl-citation.json"} </w:instrText>
      </w:r>
      <w:r w:rsidR="00CD7102">
        <w:fldChar w:fldCharType="separate"/>
      </w:r>
      <w:r w:rsidR="00CD7102" w:rsidRPr="00E0029F">
        <w:t>(Williams 22–26; Riquer 13; Avalle-Arce 69–87)</w:t>
      </w:r>
      <w:r w:rsidR="00CD7102">
        <w:fldChar w:fldCharType="end"/>
      </w:r>
      <w:r w:rsidR="00CD7102">
        <w:t>. Most scholars</w:t>
      </w:r>
      <w:r w:rsidR="008D36B6">
        <w:t xml:space="preserve"> of Hispanic Studies</w:t>
      </w:r>
      <w:r w:rsidR="00CD7102">
        <w:t xml:space="preserve"> now agree that </w:t>
      </w:r>
      <w:r w:rsidR="00CD7102">
        <w:rPr>
          <w:i/>
        </w:rPr>
        <w:t xml:space="preserve">Amadís </w:t>
      </w:r>
      <w:r w:rsidR="00CD7102">
        <w:t xml:space="preserve">is Castilian </w:t>
      </w:r>
      <w:r w:rsidR="00CD7102">
        <w:fldChar w:fldCharType="begin"/>
      </w:r>
      <w:r w:rsidR="00CD7102">
        <w:instrText xml:space="preserve"> ADDIN ZOTERO_ITEM CSL_CITATION {"citationID":"iILJrPxA","properties":{"formattedCitation":"{\\rtf (Sales Das\\uc0\\u237{} 6\\uc0\\u8211{}7)}","plainCitation":"(Sales Dasí 6–7)"},"citationItems":[{"id":1726,"uris":["http://zotero.org/users/1411539/items/PJNJR33V"],"uri":["http://zotero.org/users/1411539/items/PJNJR33V"],"itemData":{"id":1726,"type":"chapter","title":"Introducción","container-title":"Antología del ciclo de \"&lt;i&gt;Amadís de Gaula&lt;/i&gt;\"","publisher":"Centro de Estudios Cervantinos","publisher-place":"Alcalá de Henares","page":"4-14","source":"Google Books","event-place":"Alcalá de Henares","ISBN":"978-84-96408-27-2","note":"Google-Books-ID: YmsoQYDu7sgC","language":"es","author":[{"family":"Sales Dasí","given":"Emilio José"}],"editor":[{"family":"Sales Dasí","given":"Emilio José"}],"issued":{"date-parts":[["2006"]]}},"locator":"6-7"}],"schema":"https://github.com/citation-style-language/schema/raw/master/csl-citation.json"} </w:instrText>
      </w:r>
      <w:r w:rsidR="00CD7102">
        <w:fldChar w:fldCharType="separate"/>
      </w:r>
      <w:r w:rsidR="00CD7102" w:rsidRPr="00E0029F">
        <w:t>(Sales Dasí 6–7)</w:t>
      </w:r>
      <w:r w:rsidR="00CD7102">
        <w:fldChar w:fldCharType="end"/>
      </w:r>
      <w:r w:rsidR="00CD7102">
        <w:t>.</w:t>
      </w:r>
    </w:p>
    <w:p w14:paraId="006036C1" w14:textId="4C052A83" w:rsidR="00737179" w:rsidRDefault="00291805" w:rsidP="00F25737">
      <w:pPr>
        <w:spacing w:line="480" w:lineRule="auto"/>
        <w:ind w:firstLine="720"/>
      </w:pPr>
      <w:r>
        <w:t xml:space="preserve">As he translated, Southey attempted to restore an imaginary Portuguese original, unraveling additions to Garci Rodríguez de Montalvo’s early modern Spanish edition of the text by </w:t>
      </w:r>
      <w:r w:rsidR="0041054C">
        <w:t xml:space="preserve">previous </w:t>
      </w:r>
      <w:r>
        <w:t>translators. By walking back</w:t>
      </w:r>
      <w:r w:rsidR="0041054C">
        <w:t xml:space="preserve"> what he perceived to be</w:t>
      </w:r>
      <w:r>
        <w:t xml:space="preserve"> </w:t>
      </w:r>
      <w:r>
        <w:rPr>
          <w:i/>
        </w:rPr>
        <w:t>Amadís</w:t>
      </w:r>
      <w:r>
        <w:t xml:space="preserve">’s translation history, Southey takes a scholar’s approach to the text. Southey based his translation on the earliest version of </w:t>
      </w:r>
      <w:r w:rsidR="0041054C">
        <w:rPr>
          <w:i/>
        </w:rPr>
        <w:t>Amadís</w:t>
      </w:r>
      <w:r>
        <w:t xml:space="preserve"> he could access, a copy of the 1547 Sevilla printing</w:t>
      </w:r>
      <w:r w:rsidR="0041054C">
        <w:t xml:space="preserve"> of Montalvo</w:t>
      </w:r>
      <w:r>
        <w:t xml:space="preserve"> that belon</w:t>
      </w:r>
      <w:r w:rsidR="0041054C">
        <w:t xml:space="preserve">ged to his friend Richard Heber. Southey’s first plan, abridging from Munday, </w:t>
      </w:r>
      <w:r>
        <w:t xml:space="preserve">would have been </w:t>
      </w:r>
      <w:r w:rsidR="0041054C">
        <w:t>a more</w:t>
      </w:r>
      <w:r>
        <w:t xml:space="preserve"> expedient option and </w:t>
      </w:r>
      <w:r w:rsidR="0041054C">
        <w:t>and was in fact Southey’s</w:t>
      </w:r>
      <w:r>
        <w:t xml:space="preserve"> first plan </w:t>
      </w:r>
      <w:r>
        <w:fldChar w:fldCharType="begin"/>
      </w:r>
      <w:r>
        <w:instrText xml:space="preserve"> ADDIN ZOTERO_ITEM CSL_CITATION {"citationID":"Bzzclqpl","properties":{"formattedCitation":"{\\rtf (\\uc0\\u8220{}Letter 674, to Richard Heber, 7 May [1802]\\uc0\\u8221{}; \\uc0\\u8220{}Preface\\uc0\\u8221{} xxxiv)}","plainCitation":"(“Letter 674, to Richard Heber, 7 May [1802]”; “Preface” xxxiv)"},"citationItems":[{"id":1657,"uris":["http://zotero.org/users/1411539/items/2JA8G3QP"],"uri":["http://zotero.org/users/1411539/items/2JA8G3QP"],"itemData":{"id":1657,"type":"webpage","title":"Letter 674, to Richard Heber, 7 May [1802]","container-title":"Romantic Circles","abstract":"674. Robert Southey to Richard Heber, 7 May     [1802]    </w:instrText>
      </w:r>
      <w:r>
        <w:rPr>
          <w:rFonts w:ascii="Courier" w:hAnsi="Courier" w:cs="Courier"/>
        </w:rPr>
        <w:instrText>⁠</w:instrText>
      </w:r>
      <w:r>
        <w:instrText xml:space="preserve">*            My dear Sir","URL":"https://www.rc.umd.edu/editions/southey_letters/Part_Two/HTML/letterEEd.26.674.html","author":[{"family":"Southey","given":"Robert"}],"issued":{"date-parts":[["2011",8,1]]},"accessed":{"date-parts":[["2017",3,4]]}},"suppress-author":true},{"id":390,"uris":["http://zotero.org/users/1411539/items/VCT8TI7Z"],"uri":["http://zotero.org/users/1411539/items/VCT8TI7Z"],"itemData":{"id":390,"type":"chapter","title":"Preface","container-title":"Amadis of Gaul","publisher":"Longman","publisher-place":"London","page":"i-xxxvi","event-place":"London","container-author":[{"family":"Lobeira","given":"Vasco","dropping-particle":"de"}],"translator":[{"family":"Southey","given":"Robert"}],"author":[{"family":"Southey","given":"Robert"}],"issued":{"date-parts":[["1803"]]}},"locator":"xxxiv","suppress-author":true}],"schema":"https://github.com/citation-style-language/schema/raw/master/csl-citation.json"} </w:instrText>
      </w:r>
      <w:r>
        <w:fldChar w:fldCharType="separate"/>
      </w:r>
      <w:r w:rsidRPr="00291805">
        <w:t>(“Letter 674, to Richard Heber, 7 May [1802]”; “Preface” xxxiv)</w:t>
      </w:r>
      <w:r>
        <w:fldChar w:fldCharType="end"/>
      </w:r>
      <w:r>
        <w:t xml:space="preserve">. </w:t>
      </w:r>
      <w:r w:rsidR="0041054C">
        <w:t xml:space="preserve">The choice to use Montalvo instead reflects not only Southey’s facility with archaic Spanish but his attention to textual authenticity. While writing </w:t>
      </w:r>
      <w:r w:rsidR="0041054C" w:rsidRPr="0041054C">
        <w:t>Amadís</w:t>
      </w:r>
      <w:r w:rsidR="0041054C">
        <w:t xml:space="preserve">, Southey remarks in the Preface, he kept Herberay, Munday, and Tressan at hand, sometimes adopting Munday’s wording while rejecting </w:t>
      </w:r>
      <w:r w:rsidR="000E5B9C">
        <w:t>Herberay and Tressan’s anachronisms</w:t>
      </w:r>
      <w:r w:rsidR="00737179">
        <w:t xml:space="preserve"> </w:t>
      </w:r>
      <w:r w:rsidR="00737179">
        <w:fldChar w:fldCharType="begin"/>
      </w:r>
      <w:r w:rsidR="000E5B9C">
        <w:instrText xml:space="preserve"> ADDIN ZOTERO_ITEM CSL_CITATION {"citationID":"8xP7H15f","properties":{"formattedCitation":"{\\rtf (Southey, \\uc0\\u8220{}Preface\\uc0\\u8221{} xxxiii\\uc0\\u8211{}xxxiv)}","plainCitation":"(Southey, “Preface” xxxiii–xxxiv)"},"citationItems":[{"id":390,"uris":["http://zotero.org/users/1411539/items/VCT8TI7Z"],"uri":["http://zotero.org/users/1411539/items/VCT8TI7Z"],"itemData":{"id":390,"type":"chapter","title":"Preface","container-title":"Amadis of Gaul","publisher":"Longman","publisher-place":"London","page":"i-xxxvi","event-place":"London","container-author":[{"family":"Lobeira","given":"Vasco","dropping-particle":"de"}],"translator":[{"family":"Southey","given":"Robert"}],"author":[{"family":"Southey","given":"Robert"}],"issued":{"date-parts":[["1803"]]}},"locator":"xxxiii-xxxiv"}],"schema":"https://github.com/citation-style-language/schema/raw/master/csl-citation.json"} </w:instrText>
      </w:r>
      <w:r w:rsidR="00737179">
        <w:fldChar w:fldCharType="separate"/>
      </w:r>
      <w:r w:rsidR="000E5B9C" w:rsidRPr="000E5B9C">
        <w:t>(Southey, “Preface” xxxiii–xxxiv)</w:t>
      </w:r>
      <w:r w:rsidR="00737179">
        <w:fldChar w:fldCharType="end"/>
      </w:r>
      <w:r w:rsidR="00737179">
        <w:t>.</w:t>
      </w:r>
      <w:r w:rsidR="00737179">
        <w:rPr>
          <w:rStyle w:val="FootnoteReference"/>
        </w:rPr>
        <w:footnoteReference w:id="3"/>
      </w:r>
      <w:r w:rsidR="00737179">
        <w:t xml:space="preserve"> In some cases, Southey made guesses about the medieval </w:t>
      </w:r>
      <w:r w:rsidR="00737179">
        <w:rPr>
          <w:i/>
        </w:rPr>
        <w:t>Amadís</w:t>
      </w:r>
      <w:r w:rsidR="00737179">
        <w:t xml:space="preserve"> that have been di</w:t>
      </w:r>
      <w:r w:rsidR="00796E33">
        <w:t>sproven in the twentieth century. F</w:t>
      </w:r>
      <w:r w:rsidR="00737179">
        <w:t>or example, he writes</w:t>
      </w:r>
      <w:r w:rsidR="00796E33">
        <w:t>: “</w:t>
      </w:r>
      <w:r w:rsidR="00796E33" w:rsidRPr="00CE5442">
        <w:t>With the celebration of the marriage, the</w:t>
      </w:r>
      <w:r w:rsidR="00796E33">
        <w:t xml:space="preserve"> </w:t>
      </w:r>
      <w:r w:rsidR="00796E33" w:rsidRPr="00CE5442">
        <w:t>story obviously concludes. I have ended</w:t>
      </w:r>
      <w:r w:rsidR="00796E33">
        <w:t xml:space="preserve"> </w:t>
      </w:r>
      <w:r w:rsidR="00796E33" w:rsidRPr="00CE5442">
        <w:t>here, and left the reader to infer that</w:t>
      </w:r>
      <w:r w:rsidR="00796E33">
        <w:t xml:space="preserve"> </w:t>
      </w:r>
      <w:r w:rsidR="00796E33" w:rsidRPr="00CE5442">
        <w:t>Amadis and Oriana, like the heroes of every</w:t>
      </w:r>
      <w:r w:rsidR="00796E33">
        <w:t xml:space="preserve"> </w:t>
      </w:r>
      <w:r w:rsidR="00796E33" w:rsidRPr="00CE5442">
        <w:t>nursery tale, lived very happy after</w:t>
      </w:r>
      <w:r w:rsidR="00796E33">
        <w:t>”</w:t>
      </w:r>
      <w:r w:rsidR="00796E33">
        <w:fldChar w:fldCharType="begin"/>
      </w:r>
      <w:r w:rsidR="00796E33">
        <w:instrText xml:space="preserve"> ADDIN ZOTERO_ITEM CSL_CITATION {"citationID":"ex1QGFTm","properties":{"formattedCitation":"{\\rtf (\\uc0\\u8220{}Preface\\uc0\\u8221{} xv)}","plainCitation":"(“Preface” xv)"},"citationItems":[{"id":390,"uris":["http://zotero.org/users/1411539/items/VCT8TI7Z"],"uri":["http://zotero.org/users/1411539/items/VCT8TI7Z"],"itemData":{"id":390,"type":"chapter","title":"Preface","container-title":"Amadis of Gaul","publisher":"Longman","publisher-place":"London","page":"i-xxxvi","event-place":"London","container-author":[{"family":"Lobeira","given":"Vasco","dropping-particle":"de"}],"translator":[{"family":"Southey","given":"Robert"}],"author":[{"family":"Southey","given":"Robert"}],"issued":{"date-parts":[["1803"]]}},"locator":"xv","suppress-author":true}],"schema":"https://github.com/citation-style-language/schema/raw/master/csl-citation.json"} </w:instrText>
      </w:r>
      <w:r w:rsidR="00796E33">
        <w:fldChar w:fldCharType="separate"/>
      </w:r>
      <w:r w:rsidR="00796E33">
        <w:t xml:space="preserve"> </w:t>
      </w:r>
      <w:r w:rsidR="00796E33" w:rsidRPr="00E0029F">
        <w:t>(“Preface” xv)</w:t>
      </w:r>
      <w:r w:rsidR="00796E33">
        <w:fldChar w:fldCharType="end"/>
      </w:r>
      <w:r w:rsidR="00796E33">
        <w:t xml:space="preserve">. The medieval </w:t>
      </w:r>
      <w:r w:rsidR="00796E33" w:rsidRPr="00796E33">
        <w:rPr>
          <w:i/>
        </w:rPr>
        <w:t>Amadís</w:t>
      </w:r>
      <w:r w:rsidR="00796E33">
        <w:t>, in fact,</w:t>
      </w:r>
      <w:r w:rsidR="00796E33">
        <w:rPr>
          <w:i/>
        </w:rPr>
        <w:t xml:space="preserve"> </w:t>
      </w:r>
      <w:r w:rsidR="00796E33">
        <w:t xml:space="preserve">ended with the accidental killing of Amadís and Oriana’s subsequent suicide, a messy and tragic conclusion that mirrored those of medieval French Arthurian romances </w:t>
      </w:r>
      <w:r w:rsidR="00796E33">
        <w:fldChar w:fldCharType="begin"/>
      </w:r>
      <w:r w:rsidR="00796E33">
        <w:instrText xml:space="preserve"> ADDIN ZOTERO_ITEM CSL_CITATION {"citationID":"cgvDpw73","properties":{"formattedCitation":"{\\rtf (Lida de Malkiel 150\\uc0\\u8211{}152)}","plainCitation":"(Lida de Malkiel 150–152)"},"citationItems":[{"id":251,"uris":["http://zotero.org/users/1411539/items/UZJK2RXV"],"uri":["http://zotero.org/users/1411539/items/UZJK2RXV"],"itemData":{"id":251,"type":"book","title":"Estudios de literatura española y comparada.","publisher":"Editorial Universitaria de Buenos Aires","publisher-place":"Buenos Aires","event-place":"Buenos Aires","shortTitle":"Estudios","language":"Spanish","author":[{"family":"Lida de Malkiel","given":"María Rosa"}],"issued":{"date-parts":[["1969"]]}},"locator":"150-152"}],"schema":"https://github.com/citation-style-language/schema/raw/master/csl-citation.json"} </w:instrText>
      </w:r>
      <w:r w:rsidR="00796E33">
        <w:fldChar w:fldCharType="separate"/>
      </w:r>
      <w:r w:rsidR="00796E33" w:rsidRPr="00E0029F">
        <w:t>(Lida de Malkiel 150–152)</w:t>
      </w:r>
      <w:r w:rsidR="00796E33">
        <w:fldChar w:fldCharType="end"/>
      </w:r>
      <w:r w:rsidR="00796E33">
        <w:t>. Southey imagines a marriage plot for the medieval romance that suits the aesthetic preferences of his own era much better than those of medieval Iberia. Medieval romances</w:t>
      </w:r>
      <w:r w:rsidR="000E5B9C">
        <w:t xml:space="preserve">, especially those feature courtly love, </w:t>
      </w:r>
      <w:r w:rsidR="00796E33">
        <w:t xml:space="preserve">end in cataclysm; early modern romances, like Montalvo’s </w:t>
      </w:r>
      <w:r w:rsidR="00796E33">
        <w:rPr>
          <w:i/>
        </w:rPr>
        <w:t>Amadís</w:t>
      </w:r>
      <w:r w:rsidR="00796E33">
        <w:t>, end in the infinite product</w:t>
      </w:r>
      <w:r w:rsidR="000E5B9C">
        <w:t>ion of children and sequels</w:t>
      </w:r>
      <w:r w:rsidR="00796E33">
        <w:t xml:space="preserve"> </w:t>
      </w:r>
      <w:r w:rsidR="000E5B9C">
        <w:t>necessary to satisfy the demands of</w:t>
      </w:r>
      <w:r w:rsidR="00796E33">
        <w:t xml:space="preserve"> serial publication </w:t>
      </w:r>
      <w:r w:rsidR="00796E33">
        <w:fldChar w:fldCharType="begin"/>
      </w:r>
      <w:r w:rsidR="00796E33">
        <w:instrText xml:space="preserve"> ADDIN ZOTERO_ITEM CSL_CITATION {"citationID":"rQFv5zaS","properties":{"formattedCitation":"(Williamson 31; Krause 121)","plainCitation":"(Williamson 31; Krause 121)"},"citationItems":[{"id":70,"uris":["http://zotero.org/users/1411539/items/7ABB4RZD"],"uri":["http://zotero.org/users/1411539/items/7ABB4RZD"],"itemData":{"id":70,"type":"book","title":"The half-way house of fiction: Don Quixote and Arthurian romance","publisher":"Oxford University Press","publisher-place":"New York","number-of-pages":"264","source":"OCLC WorldCat FirstSearch","event-place":"New York","ISBN":"0-19-815784-3","shortTitle":"The half-way house of fiction","language":"English","author":[{"family":"Williamson","given":"Edwin"}],"issued":{"date-parts":[["1984"]]}},"locator":"31"},{"id":1396,"uris":["http://zotero.org/users/1411539/items/CEHXPF96"],"uri":["http://zotero.org/users/1411539/items/CEHXPF96"],"itemData":{"id":1396,"type":"book","title":"Idle pursuits: literature and oisiveté in the French Renaissance","publisher":"University of Delaware Press","publisher-place":"Newark","number-of-pages":"230","source":"pittcat.pitt.edu Library Catalog","event-place":"Newark","ISBN":"978-0-87413-835-1","call-number":"PQ239 .K72 2003","note":"OCLC: ocm53934427","shortTitle":"Idle pursuits","author":[{"family":"Krause","given":"Virginia"}],"issued":{"date-parts":[["2003"]]}},"locator":"121"}],"schema":"https://github.com/citation-style-language/schema/raw/master/csl-citation.json"} </w:instrText>
      </w:r>
      <w:r w:rsidR="00796E33">
        <w:fldChar w:fldCharType="separate"/>
      </w:r>
      <w:r w:rsidR="00796E33">
        <w:rPr>
          <w:noProof/>
        </w:rPr>
        <w:t>(Williamson 31; Krause 121)</w:t>
      </w:r>
      <w:r w:rsidR="00796E33">
        <w:fldChar w:fldCharType="end"/>
      </w:r>
      <w:r w:rsidR="00796E33">
        <w:t>.</w:t>
      </w:r>
    </w:p>
    <w:p w14:paraId="7648F5C7" w14:textId="32902DEC" w:rsidR="001E1F2E" w:rsidRDefault="00291805" w:rsidP="006D0063">
      <w:pPr>
        <w:spacing w:line="480" w:lineRule="auto"/>
        <w:ind w:firstLine="720"/>
        <w:rPr>
          <w:ins w:id="0" w:author="Elisa Beshero-Bondar" w:date="2017-10-20T09:50:00Z"/>
        </w:rPr>
      </w:pPr>
      <w:del w:id="1" w:author="Elisa Beshero-Bondar" w:date="2017-10-20T09:45:00Z">
        <w:r w:rsidDel="007275B1">
          <w:delText xml:space="preserve">It is </w:delText>
        </w:r>
      </w:del>
      <w:r>
        <w:t xml:space="preserve">Southey’s scholar’s instincts and his attention to the slow changes </w:t>
      </w:r>
      <w:r>
        <w:rPr>
          <w:i/>
        </w:rPr>
        <w:t>Amadís de Gaula</w:t>
      </w:r>
      <w:r>
        <w:t xml:space="preserve"> experienced throughout its translation history</w:t>
      </w:r>
      <w:ins w:id="2" w:author="Elisa Beshero-Bondar" w:date="2017-10-20T09:45:00Z">
        <w:r w:rsidR="007275B1">
          <w:t xml:space="preserve"> well reward closer study for those of us interested in the history, theory, and practice of translation. </w:t>
        </w:r>
      </w:ins>
      <w:ins w:id="3" w:author="Elisa Beshero-Bondar" w:date="2017-10-20T09:48:00Z">
        <w:r w:rsidR="007275B1">
          <w:t xml:space="preserve"> The challenge to investigate translation </w:t>
        </w:r>
      </w:ins>
      <w:ins w:id="4" w:author="Elisa Beshero-Bondar" w:date="2017-10-20T09:50:00Z">
        <w:r w:rsidR="007275B1">
          <w:t xml:space="preserve">practices of past centuries </w:t>
        </w:r>
      </w:ins>
      <w:del w:id="5" w:author="Elisa Beshero-Bondar" w:date="2017-10-20T09:49:00Z">
        <w:r w:rsidDel="007275B1">
          <w:delText xml:space="preserve"> </w:delText>
        </w:r>
      </w:del>
      <w:del w:id="6" w:author="Elisa Beshero-Bondar" w:date="2017-10-20T09:45:00Z">
        <w:r w:rsidDel="007275B1">
          <w:delText xml:space="preserve">that </w:delText>
        </w:r>
      </w:del>
      <w:r>
        <w:t xml:space="preserve">inspired our research team to create the Amadis in Translation project, in which we use Digital Humanities methods, including TEI (Text Encoding Initiative) encoding, to separate and examine each of Southey’s </w:t>
      </w:r>
      <w:r w:rsidR="000E5B9C">
        <w:t xml:space="preserve">linguistic </w:t>
      </w:r>
      <w:r>
        <w:t>decisions.</w:t>
      </w:r>
      <w:r w:rsidR="00F25737">
        <w:t xml:space="preserve"> Even </w:t>
      </w:r>
      <w:r w:rsidR="000E5B9C">
        <w:t>though</w:t>
      </w:r>
      <w:r w:rsidR="00F25737">
        <w:t xml:space="preserve"> Southey follows a dead-end path in literary scholarship, his </w:t>
      </w:r>
      <w:r w:rsidR="000E5B9C">
        <w:t>choices interest</w:t>
      </w:r>
      <w:r w:rsidR="00F25737">
        <w:t xml:space="preserve"> us as scholars of literature and translation. We are not the first to study Southey’s Spanish-to-English translations; </w:t>
      </w:r>
      <w:r w:rsidR="000E5B9C">
        <w:t xml:space="preserve">Zarandona has described Southey’s translations </w:t>
      </w:r>
      <w:r w:rsidR="00F25737">
        <w:t xml:space="preserve">as “pragmatic” and “medievalizing,” and on the whole, our results show that conclusion to be correct </w:t>
      </w:r>
      <w:r w:rsidR="00F25737">
        <w:fldChar w:fldCharType="begin"/>
      </w:r>
      <w:r w:rsidR="001E1F2E">
        <w:instrText xml:space="preserve"> ADDIN ZOTERO_ITEM CSL_CITATION {"citationID":"gDdvxuPy","properties":{"formattedCitation":"(313)","plainCitation":"(313)"},"citationItems":[{"id":1649,"uris":["http://zotero.org/users/1411539/items/96924H99"],"uri":["http://zotero.org/users/1411539/items/96924H99"],"itemData":{"id":1649,"type":"chapter","title":"&lt;i&gt;Amadis of Gaul&lt;/i&gt; (1803) and &lt;i&gt;Chronicle of the Cid&lt;/i&gt; (1808) by Robert Southey: The Medieval History of Spain Translated","container-title":"Charting the Future of Translation History","publisher":"University of Ottawa Press","publisher-place":"Ottawa","page":"309-332","number-of-volumes":"vii, 344 pp.","source":"EBSCOhost","event-place":"Ottawa","ISBN":"978-0-7766-1561-5","shortTitle":"Amadis of Gaul","author":[{"family":"Zarandona","given":"Juan Miguel"}],"editor":[{"family":"Bastin","given":"Georges L."},{"family":"Bandia","given":"Paul L."}],"issued":{"date-parts":[["2006"]]}},"locator":"313","suppress-author":true}],"schema":"https://github.com/citation-style-language/schema/raw/master/csl-citation.json"} </w:instrText>
      </w:r>
      <w:r w:rsidR="00F25737">
        <w:fldChar w:fldCharType="separate"/>
      </w:r>
      <w:r w:rsidR="001E1F2E">
        <w:rPr>
          <w:noProof/>
        </w:rPr>
        <w:t>(313)</w:t>
      </w:r>
      <w:r w:rsidR="00F25737">
        <w:fldChar w:fldCharType="end"/>
      </w:r>
      <w:r w:rsidR="001E1F2E">
        <w:t xml:space="preserve">. The digital methodology the Amadis in Translation project, however, can </w:t>
      </w:r>
      <w:r w:rsidR="000E5B9C">
        <w:t>shed light on Southey’s work</w:t>
      </w:r>
      <w:r w:rsidR="001E1F2E">
        <w:t xml:space="preserve"> at the level of the word, the clause, and the paragraph much better than traditional methods can. </w:t>
      </w:r>
      <w:r w:rsidR="001E1F2E">
        <w:rPr>
          <w:i/>
        </w:rPr>
        <w:t>Amadís de Gaula</w:t>
      </w:r>
      <w:r w:rsidR="001E1F2E">
        <w:t xml:space="preserve"> has an extent of approximately 2,000 modern-equivalent pages, and human reading cannot account for each </w:t>
      </w:r>
      <w:r w:rsidR="000E5B9C">
        <w:t>translation decision</w:t>
      </w:r>
      <w:r w:rsidR="001E1F2E">
        <w:t xml:space="preserve"> in a systematic way.</w:t>
      </w:r>
      <w:r w:rsidR="00B27831" w:rsidRPr="00B27831">
        <w:rPr>
          <w:rStyle w:val="FootnoteReference"/>
        </w:rPr>
        <w:t xml:space="preserve"> </w:t>
      </w:r>
      <w:r w:rsidR="00B27831">
        <w:rPr>
          <w:rStyle w:val="FootnoteReference"/>
        </w:rPr>
        <w:footnoteReference w:id="4"/>
      </w:r>
      <w:r w:rsidR="001E1F2E">
        <w:t xml:space="preserve"> Our digital project</w:t>
      </w:r>
      <w:r w:rsidR="00B27831">
        <w:t xml:space="preserve"> </w:t>
      </w:r>
      <w:r w:rsidR="001E1F2E">
        <w:t>uses machine reading to assist</w:t>
      </w:r>
      <w:r w:rsidR="00B27831">
        <w:t>, track, and record different types of</w:t>
      </w:r>
      <w:r w:rsidR="001E1F2E">
        <w:t xml:space="preserve"> human reading. </w:t>
      </w:r>
      <w:r w:rsidR="00B27831">
        <w:t>We use</w:t>
      </w:r>
      <w:r w:rsidR="00ED6ABC">
        <w:t xml:space="preserve"> our TEI encoding to test Southey’s statements about his own practices in the Preface and to </w:t>
      </w:r>
      <w:r w:rsidR="00CA634B">
        <w:t>identify phenomena he did not discuss. Producing results from the project requires a combination of</w:t>
      </w:r>
      <w:r w:rsidR="00B27831">
        <w:t xml:space="preserve"> the quantitative analysis computational methods enable with the traditional methods of literary scholarship</w:t>
      </w:r>
      <w:r w:rsidR="00CA634B">
        <w:t>.</w:t>
      </w:r>
    </w:p>
    <w:p w14:paraId="2E2A22B8" w14:textId="0B3891A1" w:rsidR="007275B1" w:rsidRDefault="007275B1" w:rsidP="006D0063">
      <w:pPr>
        <w:spacing w:line="480" w:lineRule="auto"/>
        <w:ind w:firstLine="720"/>
      </w:pPr>
      <w:ins w:id="7" w:author="Elisa Beshero-Bondar" w:date="2017-10-20T09:50:00Z">
        <w:r>
          <w:t xml:space="preserve">We have customized the TEI </w:t>
        </w:r>
      </w:ins>
      <w:ins w:id="8" w:author="Elisa Beshero-Bondar" w:date="2017-10-20T09:51:00Z">
        <w:r>
          <w:t xml:space="preserve">XML language </w:t>
        </w:r>
      </w:ins>
      <w:ins w:id="9" w:author="Elisa Beshero-Bondar" w:date="2017-10-20T09:50:00Z">
        <w:r>
          <w:t xml:space="preserve">to help us mark the smallest </w:t>
        </w:r>
      </w:ins>
      <w:ins w:id="10" w:author="Elisa Beshero-Bondar" w:date="2017-10-20T09:52:00Z">
        <w:r>
          <w:t>sense-for-sense semantic</w:t>
        </w:r>
      </w:ins>
      <w:ins w:id="11" w:author="Elisa Beshero-Bondar" w:date="2017-10-20T09:50:00Z">
        <w:r>
          <w:t xml:space="preserve"> </w:t>
        </w:r>
      </w:ins>
      <w:ins w:id="12" w:author="Elisa Beshero-Bondar" w:date="2017-10-20T09:56:00Z">
        <w:r w:rsidR="00B7645C">
          <w:t>phrases</w:t>
        </w:r>
      </w:ins>
      <w:ins w:id="13" w:author="Elisa Beshero-Bondar" w:date="2017-10-20T09:50:00Z">
        <w:r>
          <w:t xml:space="preserve"> we can</w:t>
        </w:r>
      </w:ins>
      <w:ins w:id="14" w:author="Elisa Beshero-Bondar" w:date="2017-10-20T09:56:00Z">
        <w:r w:rsidR="00B7645C">
          <w:t xml:space="preserve"> locate</w:t>
        </w:r>
      </w:ins>
      <w:ins w:id="15" w:author="Elisa Beshero-Bondar" w:date="2017-10-20T09:50:00Z">
        <w:r>
          <w:t xml:space="preserve"> in Southey</w:t>
        </w:r>
      </w:ins>
      <w:ins w:id="16" w:author="Elisa Beshero-Bondar" w:date="2017-10-20T09:51:00Z">
        <w:r>
          <w:t>’s translation</w:t>
        </w:r>
      </w:ins>
      <w:ins w:id="17" w:author="Elisa Beshero-Bondar" w:date="2017-10-20T09:54:00Z">
        <w:r>
          <w:t>, as they correlate with</w:t>
        </w:r>
      </w:ins>
      <w:ins w:id="18" w:author="Elisa Beshero-Bondar" w:date="2017-10-20T09:56:00Z">
        <w:r w:rsidR="00B7645C">
          <w:t xml:space="preserve"> </w:t>
        </w:r>
      </w:ins>
      <w:ins w:id="19" w:author="Elisa Beshero-Bondar" w:date="2017-10-20T09:54:00Z">
        <w:r>
          <w:t xml:space="preserve">units of </w:t>
        </w:r>
        <w:r w:rsidR="00B7645C">
          <w:t xml:space="preserve">text in the Montalvo. </w:t>
        </w:r>
      </w:ins>
      <w:ins w:id="20" w:author="Elisa Beshero-Bondar" w:date="2017-10-20T09:56:00Z">
        <w:r w:rsidR="00B7645C">
          <w:t>Our markup allows us to see alignments and distortions. The TEI is a very adaptable tool for this approach</w:t>
        </w:r>
        <w:r w:rsidR="001E33C9">
          <w:t xml:space="preserve"> because of its controlled markup vocabulary for </w:t>
        </w:r>
      </w:ins>
      <w:ins w:id="21" w:author="Elisa Beshero-Bondar" w:date="2017-10-20T10:08:00Z">
        <w:r w:rsidR="001E33C9">
          <w:t xml:space="preserve">linguistic segment categories, including clauses, sentences, </w:t>
        </w:r>
      </w:ins>
      <w:ins w:id="22" w:author="Elisa Beshero-Bondar" w:date="2017-10-20T10:09:00Z">
        <w:r w:rsidR="001E33C9">
          <w:t>phrases, and words, as well as its attribute classes that facilitate “stitchery” work, to point out where pieces of Southey’s text connect with pieces of Montalvo</w:t>
        </w:r>
      </w:ins>
      <w:ins w:id="23" w:author="Elisa Beshero-Bondar" w:date="2017-10-20T10:10:00Z">
        <w:r w:rsidR="001E33C9">
          <w:t>’s.</w:t>
        </w:r>
        <w:r w:rsidR="001E33C9">
          <w:rPr>
            <w:rStyle w:val="FootnoteReference"/>
          </w:rPr>
          <w:footnoteReference w:id="5"/>
        </w:r>
      </w:ins>
      <w:bookmarkStart w:id="25" w:name="_GoBack"/>
      <w:bookmarkEnd w:id="25"/>
    </w:p>
    <w:p w14:paraId="31EBA34E" w14:textId="79362B5A" w:rsidR="001E1F2E" w:rsidDel="007275B1" w:rsidRDefault="001E1F2E" w:rsidP="001E1F2E">
      <w:pPr>
        <w:spacing w:line="480" w:lineRule="auto"/>
        <w:ind w:firstLine="720"/>
        <w:rPr>
          <w:del w:id="26" w:author="Elisa Beshero-Bondar" w:date="2017-10-20T09:50:00Z"/>
        </w:rPr>
      </w:pPr>
      <w:del w:id="27" w:author="Elisa Beshero-Bondar" w:date="2017-10-20T09:50:00Z">
        <w:r w:rsidRPr="001E1F2E" w:rsidDel="007275B1">
          <w:rPr>
            <w:highlight w:val="yellow"/>
          </w:rPr>
          <w:delText xml:space="preserve">Paragraph on our </w:delText>
        </w:r>
        <w:r w:rsidDel="007275B1">
          <w:rPr>
            <w:highlight w:val="yellow"/>
          </w:rPr>
          <w:delText xml:space="preserve">TEI </w:delText>
        </w:r>
        <w:r w:rsidRPr="001E1F2E" w:rsidDel="007275B1">
          <w:rPr>
            <w:highlight w:val="yellow"/>
          </w:rPr>
          <w:delText>metholology: EBB</w:delText>
        </w:r>
      </w:del>
    </w:p>
    <w:p w14:paraId="7FC60A3A" w14:textId="519466FA" w:rsidR="00ED6ABC" w:rsidRPr="00ED6ABC" w:rsidRDefault="00ED6ABC" w:rsidP="006D0063">
      <w:pPr>
        <w:spacing w:line="480" w:lineRule="auto"/>
        <w:ind w:firstLine="720"/>
      </w:pPr>
      <w:r>
        <w:t>Our project website, http://amadis.newtfire.org, offers what we term “aligned contents” for five sample chapters from Montalvo and Southey</w:t>
      </w:r>
      <w:r w:rsidR="00B27831">
        <w:t xml:space="preserve"> drawn from Book I, the most faithful</w:t>
      </w:r>
      <w:r>
        <w:t xml:space="preserve"> </w:t>
      </w:r>
      <w:r w:rsidR="00CA634B">
        <w:t>part of Southey’s translation</w:t>
      </w:r>
      <w:r>
        <w:t>.</w:t>
      </w:r>
      <w:r w:rsidR="00B27831">
        <w:rPr>
          <w:rStyle w:val="FootnoteReference"/>
        </w:rPr>
        <w:footnoteReference w:id="6"/>
      </w:r>
      <w:r>
        <w:t xml:space="preserve"> </w:t>
      </w:r>
      <w:r w:rsidR="00CA634B">
        <w:t>The selection covers three episodes: the meeting of Amadis’s parents, their clandestine liaison, and the birth of Amadis in the first two chapters, the false report that Amadis has died in Chapter Twenty-One, and Amadis’s</w:t>
      </w:r>
      <w:r w:rsidR="00B27831">
        <w:t xml:space="preserve"> combat with his brother Galaor</w:t>
      </w:r>
      <w:r w:rsidR="00CA634B">
        <w:t xml:space="preserve"> in Chapter Twenty-</w:t>
      </w:r>
      <w:r w:rsidR="005F6ED9">
        <w:t>Three</w:t>
      </w:r>
      <w:r w:rsidR="00CA634B">
        <w:t xml:space="preserve">. </w:t>
      </w:r>
      <w:r w:rsidR="00B27831">
        <w:t xml:space="preserve">These well-known episodes all contain moments of high emotional intensity, and the feelings they express in word and gesture range from joy to sorry. </w:t>
      </w:r>
      <w:r w:rsidR="00CA634B">
        <w:t xml:space="preserve">Chapter Two, about Perion and Elisena’s love affair and Amadis’s birth, is rich in </w:t>
      </w:r>
      <w:r w:rsidR="00B27831">
        <w:t>the language of</w:t>
      </w:r>
      <w:r w:rsidR="00CA634B">
        <w:t xml:space="preserve"> happiness and despair, and Chapter Twenty-One overflows with Oriana’s grief. </w:t>
      </w:r>
      <w:r w:rsidR="00B27831">
        <w:t>Amadís’s combat with Galaor, meanwhile, shows off surprise, anger, and hatred</w:t>
      </w:r>
      <w:r w:rsidR="00CA634B">
        <w:t>.</w:t>
      </w:r>
      <w:r w:rsidR="00B27831">
        <w:t xml:space="preserve"> In choosing these chapters, we attempted to find a sample for </w:t>
      </w:r>
      <w:r w:rsidR="00B27831">
        <w:rPr>
          <w:i/>
        </w:rPr>
        <w:t>Amadis of Gaul</w:t>
      </w:r>
      <w:r w:rsidR="00B27831">
        <w:t xml:space="preserve"> that included all its major characters and its emotional range. Though we plan to add chapters in the future, we believe that this test bed of texts represents Southey’s translation—at least in Book I—accurately.</w:t>
      </w:r>
      <w:r w:rsidR="00746F95">
        <w:t xml:space="preserve"> </w:t>
      </w:r>
    </w:p>
    <w:p w14:paraId="2931D32A" w14:textId="46D19AAE" w:rsidR="00291805" w:rsidRDefault="00B27831" w:rsidP="006D0063">
      <w:pPr>
        <w:spacing w:line="480" w:lineRule="auto"/>
        <w:ind w:firstLine="720"/>
      </w:pPr>
      <w:r>
        <w:t>Within the sample</w:t>
      </w:r>
      <w:r w:rsidR="00CA634B">
        <w:t xml:space="preserve"> chapters, we have uncovered a </w:t>
      </w:r>
      <w:r>
        <w:t>striking feature of Southey’s translation that he did not preview in the Preface</w:t>
      </w:r>
      <w:r w:rsidR="00CA634B">
        <w:t xml:space="preserve">, </w:t>
      </w:r>
      <w:r w:rsidR="001E1F2E">
        <w:t xml:space="preserve">a systematic dampening of the language of emotion. </w:t>
      </w:r>
      <w:r w:rsidR="00CA634B">
        <w:t>Southey declares in the Preface that he minimizes repetition and combat detail</w:t>
      </w:r>
      <w:r>
        <w:t xml:space="preserve"> from the 1547</w:t>
      </w:r>
      <w:r w:rsidR="00CA634B">
        <w:t xml:space="preserve">, but </w:t>
      </w:r>
      <w:r>
        <w:t>he only mentions objectionable expressions of emotion when he references the two French translations</w:t>
      </w:r>
      <w:r w:rsidR="00CA634B">
        <w:t xml:space="preserve"> </w:t>
      </w:r>
      <w:r w:rsidR="00CA634B">
        <w:fldChar w:fldCharType="begin"/>
      </w:r>
      <w:r w:rsidR="005F6ED9">
        <w:instrText xml:space="preserve"> ADDIN ZOTERO_ITEM CSL_CITATION {"citationID":"Z4pKsp1f","properties":{"formattedCitation":"{\\rtf (\\uc0\\u8220{}Preface\\uc0\\u8221{} xxxi)}","plainCitation":"(“Preface” xxxi)"},"citationItems":[{"id":390,"uris":["http://zotero.org/users/1411539/items/VCT8TI7Z"],"uri":["http://zotero.org/users/1411539/items/VCT8TI7Z"],"itemData":{"id":390,"type":"chapter","title":"Preface","container-title":"Amadis of Gaul","publisher":"Longman","publisher-place":"London","page":"i-xxxvi","event-place":"London","container-author":[{"family":"Lobeira","given":"Vasco","dropping-particle":"de"}],"translator":[{"family":"Southey","given":"Robert"}],"author":[{"family":"Southey","given":"Robert"}],"issued":{"date-parts":[["1803"]]}},"locator":"xxxi","suppress-author":true}],"schema":"https://github.com/citation-style-language/schema/raw/master/csl-citation.json"} </w:instrText>
      </w:r>
      <w:r w:rsidR="00CA634B">
        <w:fldChar w:fldCharType="separate"/>
      </w:r>
      <w:r w:rsidR="005F6ED9" w:rsidRPr="005F6ED9">
        <w:t>(“Preface” xxxi)</w:t>
      </w:r>
      <w:r w:rsidR="00CA634B">
        <w:fldChar w:fldCharType="end"/>
      </w:r>
      <w:r w:rsidR="00CA634B">
        <w:t xml:space="preserve">. </w:t>
      </w:r>
      <w:r>
        <w:t xml:space="preserve">We discovered that, in fact, Southey calmed down the Castilian </w:t>
      </w:r>
      <w:r w:rsidRPr="00B27831">
        <w:rPr>
          <w:i/>
        </w:rPr>
        <w:t>Amadís</w:t>
      </w:r>
      <w:r>
        <w:t>, reflecting the same range of emotion words as the source but using each with less frequency. Southey’s suppression of sentiment is silent, pervasive, and so subtle that, even for the member of our team who specializes in Iberian romance, it passed unperceived until we looked at it with digital methods</w:t>
      </w:r>
      <w:r w:rsidR="00CA634B">
        <w:t xml:space="preserve">. </w:t>
      </w:r>
      <w:r w:rsidR="00ED6ABC">
        <w:t xml:space="preserve">Southey both omits full clauses in which descriptions of emotions appear and fails to translate the diction of emotion in clauses he compresses. </w:t>
      </w:r>
      <w:r w:rsidR="001E1F2E">
        <w:t>We term this change a cultural translation</w:t>
      </w:r>
      <w:r>
        <w:t>, recognizing that the expression of emotion in language obeys cultural rules and can vary quite a bit from one genre or time period to another</w:t>
      </w:r>
      <w:r w:rsidR="001E1F2E">
        <w:t xml:space="preserve"> </w:t>
      </w:r>
      <w:r w:rsidR="001E1F2E">
        <w:fldChar w:fldCharType="begin"/>
      </w:r>
      <w:r w:rsidR="001E1F2E">
        <w:instrText xml:space="preserve"> ADDIN ZOTERO_ITEM CSL_CITATION {"citationID":"gR0zYdAy","properties":{"formattedCitation":"{\\rtf (\\uc0\\u8220{}Preface\\uc0\\u8221{} xxxiv)}","plainCitation":"(“Preface” xxxiv)"},"citationItems":[{"id":390,"uris":["http://zotero.org/users/1411539/items/VCT8TI7Z"],"uri":["http://zotero.org/users/1411539/items/VCT8TI7Z"],"itemData":{"id":390,"type":"chapter","title":"Preface","container-title":"Amadis of Gaul","publisher":"Longman","publisher-place":"London","page":"i-xxxvi","event-place":"London","container-author":[{"family":"Lobeira","given":"Vasco","dropping-particle":"de"}],"translator":[{"family":"Southey","given":"Robert"}],"author":[{"family":"Southey","given":"Robert"}],"issued":{"date-parts":[["1803"]]}},"locator":"xxxiv","suppress-author":true}],"schema":"https://github.com/citation-style-language/schema/raw/master/csl-citation.json"} </w:instrText>
      </w:r>
      <w:r w:rsidR="001E1F2E">
        <w:fldChar w:fldCharType="separate"/>
      </w:r>
      <w:r w:rsidR="001E1F2E" w:rsidRPr="001E1F2E">
        <w:t>(“Preface” xxxiv)</w:t>
      </w:r>
      <w:r w:rsidR="001E1F2E">
        <w:fldChar w:fldCharType="end"/>
      </w:r>
      <w:r w:rsidR="001E1F2E">
        <w:t>.</w:t>
      </w:r>
      <w:r>
        <w:t xml:space="preserve"> While there is much that is universal in human feeling, our project supports </w:t>
      </w:r>
      <w:r w:rsidR="00AD1634">
        <w:t>Jan Plamper’s argument that specific iterations of emotion, in this case emotional language, are “</w:t>
      </w:r>
      <w:r w:rsidR="00AD1634" w:rsidRPr="00AD1634">
        <w:t>framed and pre-structured</w:t>
      </w:r>
      <w:r w:rsidR="00AD1634">
        <w:t xml:space="preserve">” by the media in which they are imbedded </w:t>
      </w:r>
      <w:r w:rsidR="00AD1634">
        <w:fldChar w:fldCharType="begin"/>
      </w:r>
      <w:r w:rsidR="00DC437D">
        <w:instrText xml:space="preserve"> ADDIN ZOTERO_ITEM CSL_CITATION {"citationID":"Kq3i6IKF","properties":{"formattedCitation":"(Plamper 74)","plainCitation":"(Plamper 74)"},"citationItems":[{"id":2065,"uris":["http://zotero.org/users/1411539/items/AI7PQ4HR"],"uri":["http://zotero.org/users/1411539/items/AI7PQ4HR"],"itemData":{"id":2065,"type":"book","title":"The history of emotions: an introduction","collection-title":"Emotions in History","publisher":"Oxford University Press","publisher-place":"Oxford","number-of-pages":"352","source":"pittcat.pitt.edu Library Catalog","event-place":"Oxford","abstract":"The history of emotions is one of the fastest growing fields in current historical debate, and this is the first book-length introduction to the field, synthesizing the current research, and offering direction for future study. This book is organized around the debate between social constructivist and universalist theories of emotion that has shaped most emotions research in a variety of disciplines for more than a hundred years: social constructivists believe that emotions are largely learned and subject to historical change, while universalists insist on the timelessness and pan-culturalism of emotions. In historicizing and problematizing this binary, Jan Plamper opens emotions research beyond constructivism and universalism; he also maps a vast terrain of thought about feelings in anthropology, philosophy, sociology, linguistics, art history, political science, the life sciences - from nineteenth-century experimental psychology to the latest affective neuroscience - and history, from ancient times to the present day","ISBN":"978-0-19-966833-5","call-number":"BF533 .P5313 2015","note":"OCLC: ocn882899310","shortTitle":"The history of emotions","author":[{"family":"Plamper","given":"Jan"}],"issued":{"date-parts":[["2015"]]}},"locator":"74"}],"schema":"https://github.com/citation-style-language/schema/raw/master/csl-citation.json"} </w:instrText>
      </w:r>
      <w:r w:rsidR="00AD1634">
        <w:fldChar w:fldCharType="separate"/>
      </w:r>
      <w:r w:rsidR="00AD1634">
        <w:rPr>
          <w:noProof/>
        </w:rPr>
        <w:t>(Plamper 74)</w:t>
      </w:r>
      <w:r w:rsidR="00AD1634">
        <w:fldChar w:fldCharType="end"/>
      </w:r>
      <w:r w:rsidR="00AD1634">
        <w:t>.</w:t>
      </w:r>
      <w:r>
        <w:t xml:space="preserve"> </w:t>
      </w:r>
      <w:r w:rsidR="00AD1634">
        <w:t xml:space="preserve">Though both might be termed “romance,” Montalvo’s Iberian chivalric text obeys one set of cultural instructions, while Southey’s obeys another. Though we expected Southey’s translation to deviate from the source, it did not always do so according to stereotypes about Romantic literature or even according to our knowledge of Southey’s other works, like the verse romance </w:t>
      </w:r>
      <w:r w:rsidR="00AD1634">
        <w:rPr>
          <w:i/>
        </w:rPr>
        <w:t>Thalaba</w:t>
      </w:r>
      <w:r w:rsidR="00AD1634">
        <w:t xml:space="preserve">. For example, we expected the sex scene in Chapter Two to be truncated, but we did not guess beforehand that the amount of emotional suppression would be greater in the </w:t>
      </w:r>
      <w:r w:rsidR="00ED6ABC">
        <w:t>chapter that features grief than in the chapter that showcases love and sex.</w:t>
      </w:r>
      <w:r w:rsidR="001E1F2E">
        <w:t xml:space="preserve"> </w:t>
      </w:r>
    </w:p>
    <w:p w14:paraId="097E732D" w14:textId="1170AF63" w:rsidR="005F6ED9" w:rsidRPr="005F6ED9" w:rsidRDefault="00A03291" w:rsidP="005F6ED9">
      <w:pPr>
        <w:spacing w:line="480" w:lineRule="auto"/>
        <w:ind w:firstLine="720"/>
      </w:pPr>
      <w:r>
        <w:t>To</w:t>
      </w:r>
      <w:r w:rsidR="005F6ED9">
        <w:t xml:space="preserve"> illustrate how Southey alters the emotional language of the Montalvo 1547, we have prepared a number of visualizations from the project data. </w:t>
      </w:r>
      <w:r w:rsidR="00AD1634">
        <w:t>O</w:t>
      </w:r>
      <w:r w:rsidR="005F6ED9">
        <w:t>ne of the major features we track is the number and extent of clauses</w:t>
      </w:r>
      <w:r w:rsidR="00AD1634">
        <w:t xml:space="preserve"> Southey omitted wholesale</w:t>
      </w:r>
      <w:r w:rsidR="005F6ED9">
        <w:t xml:space="preserve"> from Montalvo’s text. Indeed, because the source and translation do not compare well word by word, we have identified the “clause-like unit” as the smallest unit of comparison we </w:t>
      </w:r>
      <w:r w:rsidR="00AD1634">
        <w:t xml:space="preserve">can </w:t>
      </w:r>
      <w:r w:rsidR="005F6ED9">
        <w:t>use between the texts. Our data on emotion is partly ma</w:t>
      </w:r>
      <w:r w:rsidR="00AD1634">
        <w:t>chine-generated and partly hand-</w:t>
      </w:r>
      <w:r w:rsidR="005F6ED9">
        <w:t xml:space="preserve">coded. In order to compare the </w:t>
      </w:r>
      <w:r w:rsidR="00AD1634">
        <w:t xml:space="preserve">texts clause by </w:t>
      </w:r>
      <w:r w:rsidR="005F6ED9">
        <w:t xml:space="preserve">clause, we </w:t>
      </w:r>
      <w:r w:rsidR="00AD1634">
        <w:t>match them by hand</w:t>
      </w:r>
      <w:r w:rsidR="005F6ED9">
        <w:t xml:space="preserve"> in xml. From there, we use machine reading to compare their </w:t>
      </w:r>
      <w:r w:rsidR="00AD1634">
        <w:t>extent and align them</w:t>
      </w:r>
      <w:r w:rsidR="005F6ED9">
        <w:t xml:space="preserve">. Once </w:t>
      </w:r>
      <w:r w:rsidR="00AD1634">
        <w:t>we have positioned them side-by-side</w:t>
      </w:r>
      <w:r w:rsidR="005F6ED9">
        <w:t xml:space="preserve">, we use human reading again to </w:t>
      </w:r>
      <w:r w:rsidR="00AD1634">
        <w:t>flag</w:t>
      </w:r>
      <w:r w:rsidR="005F6ED9">
        <w:t xml:space="preserve"> a list of emotion words and note where Montalvo’s diction is </w:t>
      </w:r>
      <w:r w:rsidR="00AD1634">
        <w:t xml:space="preserve">missing from </w:t>
      </w:r>
      <w:r w:rsidR="005F6ED9">
        <w:t xml:space="preserve">the translation. One of the surprises of working in this method has been to see that Southey occasionally adds emotion words to Montalvo, as in the phrase “the pleasure of sleep,” in Chapter 2, while the Montalvo simply uses the verb </w:t>
      </w:r>
      <w:r w:rsidR="005F6ED9">
        <w:rPr>
          <w:i/>
        </w:rPr>
        <w:t>dormir</w:t>
      </w:r>
      <w:r w:rsidR="005F6ED9">
        <w:t xml:space="preserve"> (“to sleep”). </w:t>
      </w:r>
      <w:r w:rsidR="00AD1634">
        <w:t>We have also noticed</w:t>
      </w:r>
      <w:r w:rsidR="005F6ED9">
        <w:t xml:space="preserve"> that Southey occasionally sustitute</w:t>
      </w:r>
      <w:r w:rsidR="00AD1634">
        <w:t>s</w:t>
      </w:r>
      <w:r w:rsidR="005F6ED9">
        <w:t xml:space="preserve"> a weaker emotional word for an </w:t>
      </w:r>
      <w:r w:rsidR="00AD1634">
        <w:t>expression of feeling</w:t>
      </w:r>
      <w:r w:rsidR="005F6ED9">
        <w:t>, r</w:t>
      </w:r>
      <w:r w:rsidR="00AD1634">
        <w:t>endering the sense without the intensity</w:t>
      </w:r>
      <w:r w:rsidR="005F6ED9">
        <w:t xml:space="preserve">. For example, in Chapter Twenty-One, the character Arcaláus expresses </w:t>
      </w:r>
      <w:r w:rsidR="005F6ED9">
        <w:rPr>
          <w:i/>
        </w:rPr>
        <w:t>vergüença</w:t>
      </w:r>
      <w:r w:rsidR="005F6ED9">
        <w:t xml:space="preserve"> (“shame”) at having to sing his own praises, but Southey translates with the milder “</w:t>
      </w:r>
      <w:r w:rsidR="005F6ED9" w:rsidRPr="005F6ED9">
        <w:t>albeit I must be content to declare mine own praise</w:t>
      </w:r>
      <w:r w:rsidR="005F6ED9">
        <w:t>.”</w:t>
      </w:r>
    </w:p>
    <w:p w14:paraId="722891DE" w14:textId="47A66659" w:rsidR="00917A1F" w:rsidRDefault="000401E0" w:rsidP="006D0063">
      <w:pPr>
        <w:spacing w:line="480" w:lineRule="auto"/>
        <w:ind w:firstLine="720"/>
      </w:pPr>
      <w:r>
        <w:t>Some of the differences between Southey and Montalvo, however, have less to do with emotion than cultural codes for the presentation of texts</w:t>
      </w:r>
      <w:r w:rsidR="00A03291">
        <w:t xml:space="preserve">. The 1547 Montalvo </w:t>
      </w:r>
      <w:r>
        <w:t>presents a particular challenge for modern translation, as it</w:t>
      </w:r>
      <w:r w:rsidR="00A03291">
        <w:t xml:space="preserve"> bridges the textual aesthetics of the me</w:t>
      </w:r>
      <w:r>
        <w:t>dieval and early modern periods</w:t>
      </w:r>
      <w:r w:rsidR="00A03291">
        <w:t xml:space="preserve"> and </w:t>
      </w:r>
      <w:r>
        <w:t>lacks modern paragraphing and</w:t>
      </w:r>
      <w:r w:rsidR="00A03291">
        <w:t xml:space="preserve"> punctuation. Indeed, early sixteeth century romances of chivalry printed in Castile</w:t>
      </w:r>
      <w:r>
        <w:t xml:space="preserve">, including the copy of </w:t>
      </w:r>
      <w:r>
        <w:rPr>
          <w:i/>
        </w:rPr>
        <w:t xml:space="preserve">Amadís </w:t>
      </w:r>
      <w:r>
        <w:t>Southey had to hand,</w:t>
      </w:r>
      <w:r w:rsidR="00A03291">
        <w:t xml:space="preserve"> look very much like their manuscript forebears and employ a number of practices that allowed printers to maximize the number of characters on the page</w:t>
      </w:r>
      <w:r w:rsidR="00917A1F">
        <w:t>, including substituting the calderón symbol (similar to the modern paragraph symbol) for white space, hyphenating words at the end of lines</w:t>
      </w:r>
      <w:r>
        <w:t xml:space="preserve"> regardless of where syllable breaks occurred</w:t>
      </w:r>
      <w:r w:rsidR="00917A1F">
        <w:t>, and using the tilde (~) to mark the elision of letters</w:t>
      </w:r>
      <w:r w:rsidR="00A03291">
        <w:t xml:space="preserve">. Paper was a printer’s most expensive resourse, and these techniques </w:t>
      </w:r>
      <w:r>
        <w:t xml:space="preserve">make it possible to print long texts like </w:t>
      </w:r>
      <w:r>
        <w:rPr>
          <w:i/>
        </w:rPr>
        <w:t xml:space="preserve">Amadís </w:t>
      </w:r>
      <w:r>
        <w:t>with relatively little of it</w:t>
      </w:r>
      <w:r w:rsidR="00A03291">
        <w:t xml:space="preserve"> </w:t>
      </w:r>
      <w:r w:rsidR="00A03291">
        <w:fldChar w:fldCharType="begin"/>
      </w:r>
      <w:r w:rsidR="00A03291">
        <w:instrText xml:space="preserve"> ADDIN ZOTERO_ITEM CSL_CITATION {"citationID":"LlgJg0YY","properties":{"formattedCitation":"(Lyons 38)","plainCitation":"(Lyons 38)"},"citationItems":[{"id":1971,"uris":["http://zotero.org/users/1411539/items/V7WZNMRG"],"uri":["http://zotero.org/users/1411539/items/V7WZNMRG"],"itemData":{"id":1971,"type":"book","title":"A history of reading and writing in the western world","publisher":"Palgrave Macmillan","publisher-place":"Houndmills, Basingstoke, Hampshire ; New York","number-of-pages":"267","source":"pittcat.pitt.edu Library Catalog","event-place":"Houndmills, Basingstoke, Hampshire ; New York","abstract":"Lyons surveys the changing relationships enjoyed by ordinary men and women with the written word, from early times to the present day","ISBN":"978-0-230-00161-9","call-number":"Z4 .L96 2010","note":"OCLC: ocn423584406","shortTitle":"A history of reading and writing","author":[{"family":"Lyons","given":"Martyn"}],"issued":{"date-parts":[["2010"]]}},"locator":"38"}],"schema":"https://github.com/citation-style-language/schema/raw/master/csl-citation.json"} </w:instrText>
      </w:r>
      <w:r w:rsidR="00A03291">
        <w:fldChar w:fldCharType="separate"/>
      </w:r>
      <w:r w:rsidR="00A03291">
        <w:rPr>
          <w:noProof/>
        </w:rPr>
        <w:t>(Lyons 38)</w:t>
      </w:r>
      <w:r w:rsidR="00A03291">
        <w:fldChar w:fldCharType="end"/>
      </w:r>
      <w:r w:rsidR="00A03291">
        <w:t>.</w:t>
      </w:r>
      <w:r w:rsidR="00917A1F">
        <w:t xml:space="preserve"> In the 1547, moreover, even in-line punctuation is difficult for modern readers to interpret. Periods, colons, and forward slashes are used in a freely alternating pattern, and it is difficult to say where sentences begin and end. </w:t>
      </w:r>
      <w:r>
        <w:t>The spelling is not consistent in the 1547, and archaic forms alternate with early modern ones with no discernible logic</w:t>
      </w:r>
      <w:r w:rsidR="00917A1F">
        <w:t xml:space="preserve">. </w:t>
      </w:r>
      <w:r>
        <w:t xml:space="preserve">In our coding, we accommodate the 1547’s premodern features, measuring in </w:t>
      </w:r>
      <w:r w:rsidR="00917A1F">
        <w:t>“clause-like units”</w:t>
      </w:r>
      <w:r>
        <w:t xml:space="preserve"> (drawn from punctuation mark to punctuation mark, whatever they happen to be) rather than in sentences</w:t>
      </w:r>
      <w:r w:rsidR="00917A1F">
        <w:t xml:space="preserve">. </w:t>
      </w:r>
      <w:r>
        <w:t>Southey, however, had to modernize for publication: he uses</w:t>
      </w:r>
      <w:r w:rsidR="00917A1F">
        <w:t xml:space="preserve"> vastly different clause and sentence boundaries that obey modern puncutation rules.</w:t>
      </w:r>
    </w:p>
    <w:p w14:paraId="23577679" w14:textId="48280BB8" w:rsidR="00A415F5" w:rsidRDefault="000401E0" w:rsidP="000401E0">
      <w:pPr>
        <w:spacing w:line="480" w:lineRule="auto"/>
        <w:ind w:firstLine="720"/>
      </w:pPr>
      <w:r>
        <w:t>Southey’s modernization of the text’s grammar and typography, so essential in communicating with English readers, also tended to simplify the text at the level of diction and theme. Omissions are a primary vector for this simplification</w:t>
      </w:r>
      <w:r w:rsidR="00917A1F">
        <w:t xml:space="preserve">. In our </w:t>
      </w:r>
      <w:r w:rsidR="002B6F19">
        <w:t xml:space="preserve">five </w:t>
      </w:r>
      <w:r w:rsidR="00917A1F">
        <w:t>sample chapters, we found that Southey omitted</w:t>
      </w:r>
      <w:r w:rsidR="002B6F19">
        <w:t xml:space="preserve"> 111 clauses. Most of the full-clause omissions </w:t>
      </w:r>
      <w:r>
        <w:t>target</w:t>
      </w:r>
      <w:r w:rsidR="002B6F19">
        <w:t xml:space="preserve"> repetition or wordiness in the source text</w:t>
      </w:r>
      <w:r>
        <w:t>, but some appear to matters of culture or taste</w:t>
      </w:r>
      <w:r w:rsidR="002B6F19">
        <w:t>.</w:t>
      </w:r>
      <w:r w:rsidR="00A415F5">
        <w:t xml:space="preserve"> Iberian romances of chivalry were notorious by the late sixteenth century in Spain for their poor style, and critics up until the mid-twentieth century tended to judge them to be of scant aesthetic quality </w:t>
      </w:r>
      <w:r w:rsidR="00A415F5">
        <w:fldChar w:fldCharType="begin"/>
      </w:r>
      <w:r w:rsidR="00A415F5">
        <w:instrText xml:space="preserve"> ADDIN ZOTERO_ITEM CSL_CITATION {"citationID":"YL64mfeB","properties":{"formattedCitation":"{\\rtf (Men\\uc0\\u233{}ndez y Pelayo 278)}","plainCitation":"(Menéndez y Pelayo 278)"},"citationItems":[{"id":952,"uris":["http://zotero.org/users/1411539/items/57Q5EMF9"],"uri":["http://zotero.org/users/1411539/items/57Q5EMF9"],"itemData":{"id":952,"type":"book","title":"Orígenes de la novela","publisher":"Bailly y Balliere","publisher-place":"Madrid","volume":"1","event-place":"Madrid","language":"Spanish","author":[{"family":"Menéndez y Pelayo","given":"Marcelino"}],"issued":{"date-parts":[["1925"]]}},"locator":"278"}],"schema":"https://github.com/citation-style-language/schema/raw/master/csl-citation.json"} </w:instrText>
      </w:r>
      <w:r w:rsidR="00A415F5">
        <w:fldChar w:fldCharType="separate"/>
      </w:r>
      <w:r w:rsidR="00A415F5" w:rsidRPr="00A415F5">
        <w:t>(Menéndez y Pelayo 278)</w:t>
      </w:r>
      <w:r w:rsidR="00A415F5">
        <w:fldChar w:fldCharType="end"/>
      </w:r>
      <w:r w:rsidR="00A415F5">
        <w:t>.</w:t>
      </w:r>
      <w:r w:rsidR="00A415F5">
        <w:rPr>
          <w:rStyle w:val="FootnoteReference"/>
        </w:rPr>
        <w:footnoteReference w:id="7"/>
      </w:r>
      <w:r w:rsidR="00A415F5">
        <w:t xml:space="preserve"> Southey follows a well-established line of criticism on Montalvo in correcting perceived deficiencies. Though most of the omissions in the set are style-related, we identified 34 related to emotion, eight related to expressions of courtesy, eight that eliminated religious diction, and 6 that suppressed combat detail.</w:t>
      </w:r>
    </w:p>
    <w:tbl>
      <w:tblPr>
        <w:tblStyle w:val="TableGrid"/>
        <w:tblW w:w="9288" w:type="dxa"/>
        <w:tblLook w:val="04A0" w:firstRow="1" w:lastRow="0" w:firstColumn="1" w:lastColumn="0" w:noHBand="0" w:noVBand="1"/>
      </w:tblPr>
      <w:tblGrid>
        <w:gridCol w:w="2322"/>
        <w:gridCol w:w="2322"/>
        <w:gridCol w:w="2322"/>
        <w:gridCol w:w="2322"/>
      </w:tblGrid>
      <w:tr w:rsidR="00A92883" w14:paraId="2BCA89ED" w14:textId="77777777" w:rsidTr="00A92883">
        <w:trPr>
          <w:trHeight w:val="544"/>
        </w:trPr>
        <w:tc>
          <w:tcPr>
            <w:tcW w:w="2322" w:type="dxa"/>
          </w:tcPr>
          <w:p w14:paraId="7B09A625" w14:textId="7D2DD3A9" w:rsidR="00A92883" w:rsidRDefault="00A92883" w:rsidP="00A92883">
            <w:r>
              <w:t>Reason for omitting clause</w:t>
            </w:r>
          </w:p>
        </w:tc>
        <w:tc>
          <w:tcPr>
            <w:tcW w:w="2322" w:type="dxa"/>
          </w:tcPr>
          <w:p w14:paraId="3C37E1D0" w14:textId="454259B6" w:rsidR="00A92883" w:rsidRDefault="00A92883" w:rsidP="00A92883">
            <w:r>
              <w:t>Definition</w:t>
            </w:r>
          </w:p>
        </w:tc>
        <w:tc>
          <w:tcPr>
            <w:tcW w:w="2322" w:type="dxa"/>
          </w:tcPr>
          <w:p w14:paraId="46DEB284" w14:textId="1D787D93" w:rsidR="00A92883" w:rsidRDefault="00A92883" w:rsidP="00A92883">
            <w:r>
              <w:t>Number of occurrences</w:t>
            </w:r>
          </w:p>
        </w:tc>
        <w:tc>
          <w:tcPr>
            <w:tcW w:w="2322" w:type="dxa"/>
          </w:tcPr>
          <w:p w14:paraId="68735681" w14:textId="66FA034D" w:rsidR="00A92883" w:rsidRDefault="00A92883" w:rsidP="00A92883">
            <w:r>
              <w:t>Percentage of total (out of 111; rounded to nearest half percent)</w:t>
            </w:r>
          </w:p>
        </w:tc>
      </w:tr>
      <w:tr w:rsidR="00A92883" w14:paraId="5C6A8749" w14:textId="77777777" w:rsidTr="00A92883">
        <w:trPr>
          <w:trHeight w:val="544"/>
        </w:trPr>
        <w:tc>
          <w:tcPr>
            <w:tcW w:w="2322" w:type="dxa"/>
          </w:tcPr>
          <w:p w14:paraId="46595B01" w14:textId="7DD4D548" w:rsidR="00A92883" w:rsidRDefault="00A92883" w:rsidP="00A92883">
            <w:r>
              <w:t>style</w:t>
            </w:r>
          </w:p>
        </w:tc>
        <w:tc>
          <w:tcPr>
            <w:tcW w:w="2322" w:type="dxa"/>
          </w:tcPr>
          <w:p w14:paraId="6D050F0D" w14:textId="398FD611" w:rsidR="00A92883" w:rsidRDefault="00A92883" w:rsidP="00A92883">
            <w:r>
              <w:t>clauses containing repetition or needless words</w:t>
            </w:r>
          </w:p>
        </w:tc>
        <w:tc>
          <w:tcPr>
            <w:tcW w:w="2322" w:type="dxa"/>
          </w:tcPr>
          <w:p w14:paraId="761F4FD1" w14:textId="4C289738" w:rsidR="00A92883" w:rsidRDefault="00A92883" w:rsidP="00A92883">
            <w:r>
              <w:t>57</w:t>
            </w:r>
          </w:p>
        </w:tc>
        <w:tc>
          <w:tcPr>
            <w:tcW w:w="2322" w:type="dxa"/>
          </w:tcPr>
          <w:p w14:paraId="2A460CEC" w14:textId="4C3E1B81" w:rsidR="00A92883" w:rsidRDefault="00A92883" w:rsidP="00A92883">
            <w:r>
              <w:t>51%</w:t>
            </w:r>
          </w:p>
        </w:tc>
      </w:tr>
      <w:tr w:rsidR="00A92883" w14:paraId="71B8B528" w14:textId="77777777" w:rsidTr="00A92883">
        <w:trPr>
          <w:trHeight w:val="544"/>
        </w:trPr>
        <w:tc>
          <w:tcPr>
            <w:tcW w:w="2322" w:type="dxa"/>
          </w:tcPr>
          <w:p w14:paraId="141A14A1" w14:textId="321B1D3A" w:rsidR="00A92883" w:rsidRDefault="00A92883" w:rsidP="00A92883">
            <w:r>
              <w:t xml:space="preserve">emotion </w:t>
            </w:r>
          </w:p>
        </w:tc>
        <w:tc>
          <w:tcPr>
            <w:tcW w:w="2322" w:type="dxa"/>
          </w:tcPr>
          <w:p w14:paraId="47961B8F" w14:textId="66041CA0" w:rsidR="00A92883" w:rsidRDefault="00A92883" w:rsidP="00A92883">
            <w:r>
              <w:t>clauses that contain specific diction related to emotion, such as happiness, sadness, love, tears</w:t>
            </w:r>
          </w:p>
        </w:tc>
        <w:tc>
          <w:tcPr>
            <w:tcW w:w="2322" w:type="dxa"/>
          </w:tcPr>
          <w:p w14:paraId="64AC2A31" w14:textId="46CB05E2" w:rsidR="00A92883" w:rsidRDefault="00A92883" w:rsidP="00A92883">
            <w:r>
              <w:t>34</w:t>
            </w:r>
          </w:p>
        </w:tc>
        <w:tc>
          <w:tcPr>
            <w:tcW w:w="2322" w:type="dxa"/>
          </w:tcPr>
          <w:p w14:paraId="3BDB938F" w14:textId="7A33AFE0" w:rsidR="00A92883" w:rsidRDefault="00A92883" w:rsidP="00A92883">
            <w:r>
              <w:t>31%</w:t>
            </w:r>
          </w:p>
        </w:tc>
      </w:tr>
      <w:tr w:rsidR="00A92883" w14:paraId="6A446514" w14:textId="77777777" w:rsidTr="00A92883">
        <w:trPr>
          <w:trHeight w:val="544"/>
        </w:trPr>
        <w:tc>
          <w:tcPr>
            <w:tcW w:w="2322" w:type="dxa"/>
          </w:tcPr>
          <w:p w14:paraId="560AA210" w14:textId="5E141554" w:rsidR="00A92883" w:rsidRDefault="00A92883" w:rsidP="00A92883">
            <w:r>
              <w:t>courtesy</w:t>
            </w:r>
          </w:p>
        </w:tc>
        <w:tc>
          <w:tcPr>
            <w:tcW w:w="2322" w:type="dxa"/>
          </w:tcPr>
          <w:p w14:paraId="70F81441" w14:textId="43831879" w:rsidR="00A92883" w:rsidRDefault="00A92883" w:rsidP="00A92883">
            <w:r>
              <w:t>clauses containing late medieval hierarchical forms of address</w:t>
            </w:r>
          </w:p>
        </w:tc>
        <w:tc>
          <w:tcPr>
            <w:tcW w:w="2322" w:type="dxa"/>
          </w:tcPr>
          <w:p w14:paraId="782DF6A6" w14:textId="76B3F8CD" w:rsidR="00A92883" w:rsidRDefault="00A92883" w:rsidP="00A92883">
            <w:r>
              <w:t>8</w:t>
            </w:r>
          </w:p>
        </w:tc>
        <w:tc>
          <w:tcPr>
            <w:tcW w:w="2322" w:type="dxa"/>
          </w:tcPr>
          <w:p w14:paraId="165C3405" w14:textId="5EABE39D" w:rsidR="00A92883" w:rsidRDefault="00A92883" w:rsidP="00A92883">
            <w:r>
              <w:t>7%</w:t>
            </w:r>
          </w:p>
        </w:tc>
      </w:tr>
      <w:tr w:rsidR="00A92883" w14:paraId="5835F039" w14:textId="77777777" w:rsidTr="00A92883">
        <w:trPr>
          <w:trHeight w:val="531"/>
        </w:trPr>
        <w:tc>
          <w:tcPr>
            <w:tcW w:w="2322" w:type="dxa"/>
          </w:tcPr>
          <w:p w14:paraId="5CE6921F" w14:textId="174EB573" w:rsidR="00A92883" w:rsidRDefault="00A92883" w:rsidP="00A92883">
            <w:r>
              <w:t>religion</w:t>
            </w:r>
          </w:p>
        </w:tc>
        <w:tc>
          <w:tcPr>
            <w:tcW w:w="2322" w:type="dxa"/>
          </w:tcPr>
          <w:p w14:paraId="148091A5" w14:textId="4193A7F0" w:rsidR="00A92883" w:rsidRDefault="00A92883" w:rsidP="00A92883">
            <w:r>
              <w:t>clauses containing reference to Catholic practices</w:t>
            </w:r>
          </w:p>
        </w:tc>
        <w:tc>
          <w:tcPr>
            <w:tcW w:w="2322" w:type="dxa"/>
          </w:tcPr>
          <w:p w14:paraId="23602D60" w14:textId="715CDA90" w:rsidR="00A92883" w:rsidRDefault="00A92883" w:rsidP="00A92883">
            <w:r>
              <w:t>6</w:t>
            </w:r>
          </w:p>
        </w:tc>
        <w:tc>
          <w:tcPr>
            <w:tcW w:w="2322" w:type="dxa"/>
          </w:tcPr>
          <w:p w14:paraId="3BB98BD3" w14:textId="2BEF16B8" w:rsidR="00A92883" w:rsidRDefault="00A92883" w:rsidP="00A92883">
            <w:r>
              <w:t>5.5%</w:t>
            </w:r>
          </w:p>
        </w:tc>
      </w:tr>
      <w:tr w:rsidR="00A92883" w14:paraId="040F62F6" w14:textId="77777777" w:rsidTr="00A92883">
        <w:trPr>
          <w:trHeight w:val="544"/>
        </w:trPr>
        <w:tc>
          <w:tcPr>
            <w:tcW w:w="2322" w:type="dxa"/>
          </w:tcPr>
          <w:p w14:paraId="6FF742BA" w14:textId="589E6DA4" w:rsidR="00A92883" w:rsidRDefault="00A92883" w:rsidP="00A92883">
            <w:r>
              <w:t>combat</w:t>
            </w:r>
          </w:p>
        </w:tc>
        <w:tc>
          <w:tcPr>
            <w:tcW w:w="2322" w:type="dxa"/>
          </w:tcPr>
          <w:p w14:paraId="7BC7C491" w14:textId="633EAE5C" w:rsidR="00A92883" w:rsidRDefault="00A92883" w:rsidP="00A92883">
            <w:r>
              <w:t>clauses containing the specific diction of battle: wounds, weapons, battlefield movement</w:t>
            </w:r>
          </w:p>
        </w:tc>
        <w:tc>
          <w:tcPr>
            <w:tcW w:w="2322" w:type="dxa"/>
          </w:tcPr>
          <w:p w14:paraId="39CCD734" w14:textId="1239BD87" w:rsidR="00A92883" w:rsidRDefault="00A92883" w:rsidP="00A92883">
            <w:r>
              <w:t>6</w:t>
            </w:r>
          </w:p>
        </w:tc>
        <w:tc>
          <w:tcPr>
            <w:tcW w:w="2322" w:type="dxa"/>
          </w:tcPr>
          <w:p w14:paraId="0268A85B" w14:textId="0E476272" w:rsidR="00A92883" w:rsidRDefault="00A92883" w:rsidP="00A92883">
            <w:r>
              <w:t>5.5%</w:t>
            </w:r>
          </w:p>
        </w:tc>
      </w:tr>
    </w:tbl>
    <w:p w14:paraId="31C0F3A0" w14:textId="77777777" w:rsidR="00A92883" w:rsidRDefault="00A92883" w:rsidP="00A415F5">
      <w:pPr>
        <w:spacing w:line="480" w:lineRule="auto"/>
      </w:pPr>
    </w:p>
    <w:p w14:paraId="15EB2FF9" w14:textId="6781D607" w:rsidR="00DE5FC3" w:rsidRDefault="00A92883" w:rsidP="00A92883">
      <w:pPr>
        <w:spacing w:line="480" w:lineRule="auto"/>
      </w:pPr>
      <w:r>
        <w:t xml:space="preserve">Of the clauses that </w:t>
      </w:r>
      <w:r w:rsidR="00556306">
        <w:t>appear to have been omitted for reasons of content rather than style</w:t>
      </w:r>
      <w:r>
        <w:t xml:space="preserve">, the emotional clauses predominate. Clauses with overt sexual diction (sexual acts, sexualized body parts) comprise </w:t>
      </w:r>
      <w:r w:rsidR="00556306">
        <w:t>only 8% of the emotional clauses (three clauses in the sample), which means that the suppression of sexuality is not the primary reason for changes to emotion in the text. This contradicts our original hypothesis, formed based on prior knowledge of Southey.</w:t>
      </w:r>
      <w:r w:rsidR="00D15DD2">
        <w:t xml:space="preserve"> </w:t>
      </w:r>
    </w:p>
    <w:p w14:paraId="530A031B" w14:textId="46D2190B" w:rsidR="00D15DD2" w:rsidRDefault="00556306" w:rsidP="00D15DD2">
      <w:pPr>
        <w:spacing w:line="480" w:lineRule="auto"/>
        <w:ind w:firstLine="720"/>
      </w:pPr>
      <w:r>
        <w:t>To explore in more detail the nature of these unexpected suppressions</w:t>
      </w:r>
      <w:r w:rsidR="00D15DD2">
        <w:t xml:space="preserve">, we separated out the </w:t>
      </w:r>
      <w:r w:rsidR="008969BF">
        <w:t>omitted clauses</w:t>
      </w:r>
      <w:r w:rsidR="00D15DD2">
        <w:t xml:space="preserve"> and generated a list of emotions. We found Montalvo’s text to cover a range of </w:t>
      </w:r>
      <w:r>
        <w:t>positive and</w:t>
      </w:r>
      <w:r w:rsidR="00D15DD2">
        <w:t xml:space="preserve"> negative</w:t>
      </w:r>
      <w:r>
        <w:t xml:space="preserve"> emotions</w:t>
      </w:r>
      <w:r w:rsidR="00D15DD2">
        <w:t>. Love</w:t>
      </w:r>
      <w:r>
        <w:t xml:space="preserve"> (</w:t>
      </w:r>
      <w:r>
        <w:rPr>
          <w:i/>
        </w:rPr>
        <w:t>amor</w:t>
      </w:r>
      <w:r>
        <w:t>)</w:t>
      </w:r>
      <w:r w:rsidR="008969BF">
        <w:t xml:space="preserve"> and sorrow</w:t>
      </w:r>
      <w:r>
        <w:t xml:space="preserve"> (</w:t>
      </w:r>
      <w:r>
        <w:rPr>
          <w:i/>
        </w:rPr>
        <w:t>cuita</w:t>
      </w:r>
      <w:r>
        <w:t xml:space="preserve">) </w:t>
      </w:r>
      <w:r w:rsidR="008969BF">
        <w:t>dominate</w:t>
      </w:r>
      <w:r w:rsidR="00D15DD2">
        <w:t xml:space="preserve"> M</w:t>
      </w:r>
      <w:r w:rsidR="008969BF">
        <w:t xml:space="preserve">ontalvo’s emotional vocabulary. This usage </w:t>
      </w:r>
      <w:r w:rsidR="00D15DD2">
        <w:t xml:space="preserve">suits the content of the </w:t>
      </w:r>
      <w:r w:rsidR="008969BF">
        <w:t xml:space="preserve">sample </w:t>
      </w:r>
      <w:r w:rsidR="00D15DD2">
        <w:t>chapters</w:t>
      </w:r>
      <w:r w:rsidR="008969BF">
        <w:t>, which contain</w:t>
      </w:r>
      <w:r w:rsidR="00D15DD2">
        <w:t xml:space="preserve"> </w:t>
      </w:r>
      <w:r w:rsidR="008969BF">
        <w:t>one happy event, Perión and Elisena’s love affair, and two sad ones, the abandonment of the infant Amadis and the apocryphal report of Amadis’s death. We found a total of 67 emotion words in the omitted clauses, 30 of which are unique.</w:t>
      </w:r>
    </w:p>
    <w:tbl>
      <w:tblPr>
        <w:tblStyle w:val="TableGrid"/>
        <w:tblW w:w="0" w:type="auto"/>
        <w:tblLook w:val="04A0" w:firstRow="1" w:lastRow="0" w:firstColumn="1" w:lastColumn="0" w:noHBand="0" w:noVBand="1"/>
      </w:tblPr>
      <w:tblGrid>
        <w:gridCol w:w="4788"/>
        <w:gridCol w:w="4788"/>
      </w:tblGrid>
      <w:tr w:rsidR="008969BF" w14:paraId="74551C16" w14:textId="77777777" w:rsidTr="008969BF">
        <w:tc>
          <w:tcPr>
            <w:tcW w:w="4788" w:type="dxa"/>
          </w:tcPr>
          <w:p w14:paraId="3FEF3165" w14:textId="051783C1" w:rsidR="008969BF" w:rsidRDefault="008969BF" w:rsidP="00556306">
            <w:r>
              <w:t>Emotion word (</w:t>
            </w:r>
            <w:r w:rsidR="00D76804">
              <w:t>grouped by root word, in alphabetical order in Spanish</w:t>
            </w:r>
            <w:r>
              <w:t>)</w:t>
            </w:r>
          </w:p>
        </w:tc>
        <w:tc>
          <w:tcPr>
            <w:tcW w:w="4788" w:type="dxa"/>
          </w:tcPr>
          <w:p w14:paraId="5646C735" w14:textId="0A96E657" w:rsidR="008969BF" w:rsidRDefault="008969BF" w:rsidP="008969BF">
            <w:r>
              <w:t>Number of occurrences in omitted clauses</w:t>
            </w:r>
          </w:p>
        </w:tc>
      </w:tr>
      <w:tr w:rsidR="008969BF" w14:paraId="72C03A08" w14:textId="77777777" w:rsidTr="008969BF">
        <w:tc>
          <w:tcPr>
            <w:tcW w:w="4788" w:type="dxa"/>
          </w:tcPr>
          <w:p w14:paraId="00235E0C" w14:textId="5891C530" w:rsidR="008969BF" w:rsidRDefault="00D76804" w:rsidP="008969BF">
            <w:r>
              <w:t>alegría (happiness)</w:t>
            </w:r>
          </w:p>
        </w:tc>
        <w:tc>
          <w:tcPr>
            <w:tcW w:w="4788" w:type="dxa"/>
          </w:tcPr>
          <w:p w14:paraId="67DBB51E" w14:textId="6B46AAA9" w:rsidR="008969BF" w:rsidRDefault="00D76804" w:rsidP="008969BF">
            <w:r>
              <w:t>5</w:t>
            </w:r>
          </w:p>
        </w:tc>
      </w:tr>
      <w:tr w:rsidR="008969BF" w14:paraId="7D1DB68F" w14:textId="77777777" w:rsidTr="008969BF">
        <w:tc>
          <w:tcPr>
            <w:tcW w:w="4788" w:type="dxa"/>
          </w:tcPr>
          <w:p w14:paraId="537F2FFA" w14:textId="50031F47" w:rsidR="008969BF" w:rsidRDefault="00D76804" w:rsidP="008969BF">
            <w:r>
              <w:t>amargura (bitterness)</w:t>
            </w:r>
          </w:p>
        </w:tc>
        <w:tc>
          <w:tcPr>
            <w:tcW w:w="4788" w:type="dxa"/>
          </w:tcPr>
          <w:p w14:paraId="51607963" w14:textId="1B0B952E" w:rsidR="008969BF" w:rsidRDefault="00D76804" w:rsidP="008969BF">
            <w:r>
              <w:t>1</w:t>
            </w:r>
          </w:p>
        </w:tc>
      </w:tr>
      <w:tr w:rsidR="008969BF" w14:paraId="7BF5839F" w14:textId="77777777" w:rsidTr="008969BF">
        <w:tc>
          <w:tcPr>
            <w:tcW w:w="4788" w:type="dxa"/>
          </w:tcPr>
          <w:p w14:paraId="77F185DB" w14:textId="22D3CE92" w:rsidR="008969BF" w:rsidRDefault="00D76804" w:rsidP="008969BF">
            <w:r>
              <w:t>amor (love)</w:t>
            </w:r>
          </w:p>
        </w:tc>
        <w:tc>
          <w:tcPr>
            <w:tcW w:w="4788" w:type="dxa"/>
          </w:tcPr>
          <w:p w14:paraId="07A910C8" w14:textId="32A88078" w:rsidR="008969BF" w:rsidRDefault="00D76804" w:rsidP="008969BF">
            <w:r>
              <w:t>10</w:t>
            </w:r>
          </w:p>
        </w:tc>
      </w:tr>
      <w:tr w:rsidR="008969BF" w14:paraId="3CCE4C48" w14:textId="77777777" w:rsidTr="008969BF">
        <w:tc>
          <w:tcPr>
            <w:tcW w:w="4788" w:type="dxa"/>
          </w:tcPr>
          <w:p w14:paraId="14C76918" w14:textId="35C6D47B" w:rsidR="008969BF" w:rsidRDefault="00D76804" w:rsidP="008969BF">
            <w:r>
              <w:t>angustia (anguish)</w:t>
            </w:r>
          </w:p>
        </w:tc>
        <w:tc>
          <w:tcPr>
            <w:tcW w:w="4788" w:type="dxa"/>
          </w:tcPr>
          <w:p w14:paraId="41177AC9" w14:textId="27D23B97" w:rsidR="008969BF" w:rsidRDefault="00D76804" w:rsidP="008969BF">
            <w:r>
              <w:t>1</w:t>
            </w:r>
          </w:p>
        </w:tc>
      </w:tr>
      <w:tr w:rsidR="008969BF" w14:paraId="72AE85BF" w14:textId="77777777" w:rsidTr="008969BF">
        <w:tc>
          <w:tcPr>
            <w:tcW w:w="4788" w:type="dxa"/>
          </w:tcPr>
          <w:p w14:paraId="51514923" w14:textId="4744DF94" w:rsidR="008969BF" w:rsidRDefault="00D76804" w:rsidP="008969BF">
            <w:r>
              <w:t>cativo (unhappy)</w:t>
            </w:r>
          </w:p>
        </w:tc>
        <w:tc>
          <w:tcPr>
            <w:tcW w:w="4788" w:type="dxa"/>
          </w:tcPr>
          <w:p w14:paraId="366F9B88" w14:textId="384214CC" w:rsidR="008969BF" w:rsidRDefault="00D76804" w:rsidP="008969BF">
            <w:r>
              <w:t>1</w:t>
            </w:r>
          </w:p>
        </w:tc>
      </w:tr>
      <w:tr w:rsidR="008969BF" w14:paraId="0FA71A69" w14:textId="77777777" w:rsidTr="008969BF">
        <w:tc>
          <w:tcPr>
            <w:tcW w:w="4788" w:type="dxa"/>
          </w:tcPr>
          <w:p w14:paraId="2C4DEC52" w14:textId="5A249C64" w:rsidR="008969BF" w:rsidRDefault="00D76804" w:rsidP="008969BF">
            <w:r>
              <w:t>congoja (anxiety)</w:t>
            </w:r>
          </w:p>
        </w:tc>
        <w:tc>
          <w:tcPr>
            <w:tcW w:w="4788" w:type="dxa"/>
          </w:tcPr>
          <w:p w14:paraId="446FCA0C" w14:textId="499090B4" w:rsidR="008969BF" w:rsidRDefault="00D76804" w:rsidP="008969BF">
            <w:r>
              <w:t>1</w:t>
            </w:r>
          </w:p>
        </w:tc>
      </w:tr>
      <w:tr w:rsidR="008969BF" w14:paraId="6A515DDE" w14:textId="77777777" w:rsidTr="008969BF">
        <w:tc>
          <w:tcPr>
            <w:tcW w:w="4788" w:type="dxa"/>
          </w:tcPr>
          <w:p w14:paraId="18ACDEC7" w14:textId="4A0C2434" w:rsidR="008969BF" w:rsidRDefault="00D76804" w:rsidP="008969BF">
            <w:r>
              <w:t>consuelo (consolation)</w:t>
            </w:r>
          </w:p>
        </w:tc>
        <w:tc>
          <w:tcPr>
            <w:tcW w:w="4788" w:type="dxa"/>
          </w:tcPr>
          <w:p w14:paraId="3AEB2759" w14:textId="4ED5BE6C" w:rsidR="008969BF" w:rsidRDefault="00D76804" w:rsidP="008969BF">
            <w:r>
              <w:t>2</w:t>
            </w:r>
          </w:p>
        </w:tc>
      </w:tr>
      <w:tr w:rsidR="008969BF" w14:paraId="24FDAAC3" w14:textId="77777777" w:rsidTr="008969BF">
        <w:tc>
          <w:tcPr>
            <w:tcW w:w="4788" w:type="dxa"/>
          </w:tcPr>
          <w:p w14:paraId="4E8AF400" w14:textId="78F725C6" w:rsidR="008969BF" w:rsidRDefault="00D76804" w:rsidP="008969BF">
            <w:r>
              <w:t>contento (happy)</w:t>
            </w:r>
          </w:p>
        </w:tc>
        <w:tc>
          <w:tcPr>
            <w:tcW w:w="4788" w:type="dxa"/>
          </w:tcPr>
          <w:p w14:paraId="43BF827C" w14:textId="3C711664" w:rsidR="008969BF" w:rsidRDefault="00D76804" w:rsidP="008969BF">
            <w:r>
              <w:t>2</w:t>
            </w:r>
          </w:p>
        </w:tc>
      </w:tr>
      <w:tr w:rsidR="008969BF" w14:paraId="649FB51A" w14:textId="77777777" w:rsidTr="008969BF">
        <w:tc>
          <w:tcPr>
            <w:tcW w:w="4788" w:type="dxa"/>
          </w:tcPr>
          <w:p w14:paraId="328CBAE8" w14:textId="65451724" w:rsidR="008969BF" w:rsidRDefault="00746EC5" w:rsidP="008969BF">
            <w:r>
              <w:t>corazón (heart)</w:t>
            </w:r>
          </w:p>
        </w:tc>
        <w:tc>
          <w:tcPr>
            <w:tcW w:w="4788" w:type="dxa"/>
          </w:tcPr>
          <w:p w14:paraId="5BEB155F" w14:textId="26959F77" w:rsidR="008969BF" w:rsidRDefault="00746EC5" w:rsidP="008969BF">
            <w:r>
              <w:t>4</w:t>
            </w:r>
          </w:p>
        </w:tc>
      </w:tr>
      <w:tr w:rsidR="008969BF" w14:paraId="08C6BA47" w14:textId="77777777" w:rsidTr="008969BF">
        <w:tc>
          <w:tcPr>
            <w:tcW w:w="4788" w:type="dxa"/>
          </w:tcPr>
          <w:p w14:paraId="5DF38D3F" w14:textId="55135479" w:rsidR="008969BF" w:rsidRDefault="00746EC5" w:rsidP="008969BF">
            <w:r>
              <w:t>cuita (sorrow)</w:t>
            </w:r>
          </w:p>
        </w:tc>
        <w:tc>
          <w:tcPr>
            <w:tcW w:w="4788" w:type="dxa"/>
          </w:tcPr>
          <w:p w14:paraId="637E8BD1" w14:textId="619C814B" w:rsidR="008969BF" w:rsidRDefault="00746EC5" w:rsidP="008969BF">
            <w:r>
              <w:t>6</w:t>
            </w:r>
          </w:p>
        </w:tc>
      </w:tr>
      <w:tr w:rsidR="008969BF" w14:paraId="51B88B66" w14:textId="77777777" w:rsidTr="008969BF">
        <w:tc>
          <w:tcPr>
            <w:tcW w:w="4788" w:type="dxa"/>
          </w:tcPr>
          <w:p w14:paraId="4AE4F81B" w14:textId="4C190432" w:rsidR="008969BF" w:rsidRDefault="00746EC5" w:rsidP="008969BF">
            <w:r>
              <w:t>descanso (relief)</w:t>
            </w:r>
          </w:p>
        </w:tc>
        <w:tc>
          <w:tcPr>
            <w:tcW w:w="4788" w:type="dxa"/>
          </w:tcPr>
          <w:p w14:paraId="4D0EF422" w14:textId="76C2C5DB" w:rsidR="008969BF" w:rsidRDefault="00746EC5" w:rsidP="008969BF">
            <w:r>
              <w:t>2</w:t>
            </w:r>
          </w:p>
        </w:tc>
      </w:tr>
      <w:tr w:rsidR="008969BF" w14:paraId="5F94555B" w14:textId="77777777" w:rsidTr="008969BF">
        <w:tc>
          <w:tcPr>
            <w:tcW w:w="4788" w:type="dxa"/>
          </w:tcPr>
          <w:p w14:paraId="2FC8BA19" w14:textId="292D5EA4" w:rsidR="008969BF" w:rsidRDefault="00746EC5" w:rsidP="008969BF">
            <w:r>
              <w:t>deseo (desire)</w:t>
            </w:r>
          </w:p>
        </w:tc>
        <w:tc>
          <w:tcPr>
            <w:tcW w:w="4788" w:type="dxa"/>
          </w:tcPr>
          <w:p w14:paraId="42981617" w14:textId="4C948BA0" w:rsidR="008969BF" w:rsidRDefault="00746EC5" w:rsidP="008969BF">
            <w:r>
              <w:t>1</w:t>
            </w:r>
          </w:p>
        </w:tc>
      </w:tr>
      <w:tr w:rsidR="008969BF" w14:paraId="78AA6CC9" w14:textId="77777777" w:rsidTr="008969BF">
        <w:tc>
          <w:tcPr>
            <w:tcW w:w="4788" w:type="dxa"/>
          </w:tcPr>
          <w:p w14:paraId="589B7E91" w14:textId="79BD4EFD" w:rsidR="008969BF" w:rsidRDefault="00746EC5" w:rsidP="008969BF">
            <w:r>
              <w:t>dolor (pain)</w:t>
            </w:r>
          </w:p>
        </w:tc>
        <w:tc>
          <w:tcPr>
            <w:tcW w:w="4788" w:type="dxa"/>
          </w:tcPr>
          <w:p w14:paraId="605359D7" w14:textId="6E8C4641" w:rsidR="008969BF" w:rsidRDefault="00746EC5" w:rsidP="008969BF">
            <w:r>
              <w:t>1</w:t>
            </w:r>
          </w:p>
        </w:tc>
      </w:tr>
      <w:tr w:rsidR="008969BF" w14:paraId="04A4BE25" w14:textId="77777777" w:rsidTr="008969BF">
        <w:tc>
          <w:tcPr>
            <w:tcW w:w="4788" w:type="dxa"/>
          </w:tcPr>
          <w:p w14:paraId="3D1C5980" w14:textId="16701FAE" w:rsidR="008969BF" w:rsidRDefault="00746EC5" w:rsidP="008969BF">
            <w:r>
              <w:t>enojo (anger)</w:t>
            </w:r>
          </w:p>
        </w:tc>
        <w:tc>
          <w:tcPr>
            <w:tcW w:w="4788" w:type="dxa"/>
          </w:tcPr>
          <w:p w14:paraId="03A24E5B" w14:textId="667C179F" w:rsidR="008969BF" w:rsidRDefault="00746EC5" w:rsidP="008969BF">
            <w:r>
              <w:t>2</w:t>
            </w:r>
          </w:p>
        </w:tc>
      </w:tr>
      <w:tr w:rsidR="008969BF" w14:paraId="3C2841ED" w14:textId="77777777" w:rsidTr="008969BF">
        <w:tc>
          <w:tcPr>
            <w:tcW w:w="4788" w:type="dxa"/>
          </w:tcPr>
          <w:p w14:paraId="3F1F570D" w14:textId="41A31E8E" w:rsidR="008969BF" w:rsidRDefault="00746EC5" w:rsidP="008969BF">
            <w:r>
              <w:t>esperanza (hope)</w:t>
            </w:r>
          </w:p>
        </w:tc>
        <w:tc>
          <w:tcPr>
            <w:tcW w:w="4788" w:type="dxa"/>
          </w:tcPr>
          <w:p w14:paraId="305B5DBF" w14:textId="29D807BA" w:rsidR="008969BF" w:rsidRDefault="00746EC5" w:rsidP="008969BF">
            <w:r>
              <w:t>1</w:t>
            </w:r>
          </w:p>
        </w:tc>
      </w:tr>
      <w:tr w:rsidR="008969BF" w14:paraId="375095FF" w14:textId="77777777" w:rsidTr="008969BF">
        <w:tc>
          <w:tcPr>
            <w:tcW w:w="4788" w:type="dxa"/>
          </w:tcPr>
          <w:p w14:paraId="6F75FD42" w14:textId="5FAD31C0" w:rsidR="008969BF" w:rsidRDefault="00746EC5" w:rsidP="008969BF">
            <w:r>
              <w:t>gozo (enjoyment)</w:t>
            </w:r>
          </w:p>
        </w:tc>
        <w:tc>
          <w:tcPr>
            <w:tcW w:w="4788" w:type="dxa"/>
          </w:tcPr>
          <w:p w14:paraId="1C81B6DA" w14:textId="125A8206" w:rsidR="008969BF" w:rsidRDefault="00746EC5" w:rsidP="008969BF">
            <w:r>
              <w:t>1</w:t>
            </w:r>
          </w:p>
        </w:tc>
      </w:tr>
      <w:tr w:rsidR="008969BF" w14:paraId="78ABEF7E" w14:textId="77777777" w:rsidTr="008969BF">
        <w:tc>
          <w:tcPr>
            <w:tcW w:w="4788" w:type="dxa"/>
          </w:tcPr>
          <w:p w14:paraId="29973872" w14:textId="353AC98B" w:rsidR="008969BF" w:rsidRDefault="00746EC5" w:rsidP="008969BF">
            <w:r>
              <w:t>grave (grievous)</w:t>
            </w:r>
          </w:p>
        </w:tc>
        <w:tc>
          <w:tcPr>
            <w:tcW w:w="4788" w:type="dxa"/>
          </w:tcPr>
          <w:p w14:paraId="295D3AF7" w14:textId="2B52972A" w:rsidR="008969BF" w:rsidRDefault="00746EC5" w:rsidP="008969BF">
            <w:r>
              <w:t>2</w:t>
            </w:r>
          </w:p>
        </w:tc>
      </w:tr>
      <w:tr w:rsidR="008969BF" w14:paraId="4EBF8932" w14:textId="77777777" w:rsidTr="008969BF">
        <w:tc>
          <w:tcPr>
            <w:tcW w:w="4788" w:type="dxa"/>
          </w:tcPr>
          <w:p w14:paraId="770FA5D6" w14:textId="1A7DEC8B" w:rsidR="008969BF" w:rsidRDefault="00746EC5" w:rsidP="008969BF">
            <w:r>
              <w:t>maravilla (amazement)</w:t>
            </w:r>
          </w:p>
        </w:tc>
        <w:tc>
          <w:tcPr>
            <w:tcW w:w="4788" w:type="dxa"/>
          </w:tcPr>
          <w:p w14:paraId="2E5A06B1" w14:textId="6BE85281" w:rsidR="008969BF" w:rsidRDefault="00746EC5" w:rsidP="008969BF">
            <w:r>
              <w:t>2</w:t>
            </w:r>
          </w:p>
        </w:tc>
      </w:tr>
      <w:tr w:rsidR="008969BF" w14:paraId="04F674ED" w14:textId="77777777" w:rsidTr="008969BF">
        <w:tc>
          <w:tcPr>
            <w:tcW w:w="4788" w:type="dxa"/>
          </w:tcPr>
          <w:p w14:paraId="24FF154A" w14:textId="4AB2200A" w:rsidR="008969BF" w:rsidRDefault="00746EC5" w:rsidP="008969BF">
            <w:r>
              <w:t>padecer (to suffer)</w:t>
            </w:r>
          </w:p>
        </w:tc>
        <w:tc>
          <w:tcPr>
            <w:tcW w:w="4788" w:type="dxa"/>
          </w:tcPr>
          <w:p w14:paraId="68E06E5A" w14:textId="2E83FF2B" w:rsidR="008969BF" w:rsidRDefault="00746EC5" w:rsidP="008969BF">
            <w:r>
              <w:t>3</w:t>
            </w:r>
          </w:p>
        </w:tc>
      </w:tr>
      <w:tr w:rsidR="008969BF" w14:paraId="4D5F9F91" w14:textId="77777777" w:rsidTr="008969BF">
        <w:tc>
          <w:tcPr>
            <w:tcW w:w="4788" w:type="dxa"/>
          </w:tcPr>
          <w:p w14:paraId="7DF04FBB" w14:textId="1F0A7260" w:rsidR="008969BF" w:rsidRDefault="00746EC5" w:rsidP="008969BF">
            <w:r>
              <w:t>pasión (passion)</w:t>
            </w:r>
          </w:p>
        </w:tc>
        <w:tc>
          <w:tcPr>
            <w:tcW w:w="4788" w:type="dxa"/>
          </w:tcPr>
          <w:p w14:paraId="072FBC83" w14:textId="6ED29986" w:rsidR="008969BF" w:rsidRDefault="00746EC5" w:rsidP="008969BF">
            <w:r>
              <w:t>1</w:t>
            </w:r>
          </w:p>
        </w:tc>
      </w:tr>
      <w:tr w:rsidR="008969BF" w14:paraId="59ED64E0" w14:textId="77777777" w:rsidTr="008969BF">
        <w:tc>
          <w:tcPr>
            <w:tcW w:w="4788" w:type="dxa"/>
          </w:tcPr>
          <w:p w14:paraId="68795D6F" w14:textId="2058A2EA" w:rsidR="008969BF" w:rsidRDefault="00746EC5" w:rsidP="008969BF">
            <w:r>
              <w:t>piedad (pity)</w:t>
            </w:r>
          </w:p>
        </w:tc>
        <w:tc>
          <w:tcPr>
            <w:tcW w:w="4788" w:type="dxa"/>
          </w:tcPr>
          <w:p w14:paraId="13024A69" w14:textId="036EC0F4" w:rsidR="008969BF" w:rsidRDefault="00746EC5" w:rsidP="008969BF">
            <w:r>
              <w:t>1</w:t>
            </w:r>
          </w:p>
        </w:tc>
      </w:tr>
      <w:tr w:rsidR="008969BF" w14:paraId="093D8FD3" w14:textId="77777777" w:rsidTr="008969BF">
        <w:tc>
          <w:tcPr>
            <w:tcW w:w="4788" w:type="dxa"/>
          </w:tcPr>
          <w:p w14:paraId="0343D133" w14:textId="4AED113A" w:rsidR="008969BF" w:rsidRDefault="00746EC5" w:rsidP="008969BF">
            <w:r>
              <w:t>placer (pleasure; used in expressions of courtesy)</w:t>
            </w:r>
          </w:p>
        </w:tc>
        <w:tc>
          <w:tcPr>
            <w:tcW w:w="4788" w:type="dxa"/>
          </w:tcPr>
          <w:p w14:paraId="5BBD539D" w14:textId="03BACDF1" w:rsidR="008969BF" w:rsidRDefault="00746EC5" w:rsidP="008969BF">
            <w:r>
              <w:t>5</w:t>
            </w:r>
          </w:p>
        </w:tc>
      </w:tr>
      <w:tr w:rsidR="008969BF" w14:paraId="303214E7" w14:textId="77777777" w:rsidTr="008969BF">
        <w:tc>
          <w:tcPr>
            <w:tcW w:w="4788" w:type="dxa"/>
          </w:tcPr>
          <w:p w14:paraId="19C33758" w14:textId="3C2DB01B" w:rsidR="008969BF" w:rsidRDefault="00746EC5" w:rsidP="008969BF">
            <w:r>
              <w:t>querer (to love; excluded when it means “to want”)</w:t>
            </w:r>
          </w:p>
        </w:tc>
        <w:tc>
          <w:tcPr>
            <w:tcW w:w="4788" w:type="dxa"/>
          </w:tcPr>
          <w:p w14:paraId="712EEC74" w14:textId="05EA93AD" w:rsidR="008969BF" w:rsidRDefault="00746EC5" w:rsidP="008969BF">
            <w:r>
              <w:t>1</w:t>
            </w:r>
          </w:p>
        </w:tc>
      </w:tr>
      <w:tr w:rsidR="008969BF" w14:paraId="601B83A9" w14:textId="77777777" w:rsidTr="008969BF">
        <w:tc>
          <w:tcPr>
            <w:tcW w:w="4788" w:type="dxa"/>
          </w:tcPr>
          <w:p w14:paraId="0C58B804" w14:textId="3FC9D74C" w:rsidR="008969BF" w:rsidRDefault="00746EC5" w:rsidP="008969BF">
            <w:r>
              <w:t>reír (to laugh)</w:t>
            </w:r>
          </w:p>
        </w:tc>
        <w:tc>
          <w:tcPr>
            <w:tcW w:w="4788" w:type="dxa"/>
          </w:tcPr>
          <w:p w14:paraId="4298199D" w14:textId="6C68FC4D" w:rsidR="008969BF" w:rsidRDefault="00746EC5" w:rsidP="008969BF">
            <w:r>
              <w:t>1</w:t>
            </w:r>
          </w:p>
        </w:tc>
      </w:tr>
      <w:tr w:rsidR="008969BF" w14:paraId="31472E49" w14:textId="77777777" w:rsidTr="008969BF">
        <w:tc>
          <w:tcPr>
            <w:tcW w:w="4788" w:type="dxa"/>
          </w:tcPr>
          <w:p w14:paraId="1A96CC41" w14:textId="0CEFF3CF" w:rsidR="008969BF" w:rsidRDefault="00746EC5" w:rsidP="008969BF">
            <w:r>
              <w:t>sobrealto (distress)</w:t>
            </w:r>
          </w:p>
        </w:tc>
        <w:tc>
          <w:tcPr>
            <w:tcW w:w="4788" w:type="dxa"/>
          </w:tcPr>
          <w:p w14:paraId="262695A2" w14:textId="12A40758" w:rsidR="008969BF" w:rsidRDefault="00746EC5" w:rsidP="008969BF">
            <w:r>
              <w:t>1</w:t>
            </w:r>
          </w:p>
        </w:tc>
      </w:tr>
      <w:tr w:rsidR="008969BF" w14:paraId="1291A78B" w14:textId="77777777" w:rsidTr="008969BF">
        <w:tc>
          <w:tcPr>
            <w:tcW w:w="4788" w:type="dxa"/>
          </w:tcPr>
          <w:p w14:paraId="12C77679" w14:textId="290C3439" w:rsidR="008969BF" w:rsidRDefault="00746EC5" w:rsidP="008969BF">
            <w:r>
              <w:t>sonreír (to smile)</w:t>
            </w:r>
          </w:p>
        </w:tc>
        <w:tc>
          <w:tcPr>
            <w:tcW w:w="4788" w:type="dxa"/>
          </w:tcPr>
          <w:p w14:paraId="0918AC2B" w14:textId="543C4194" w:rsidR="008969BF" w:rsidRDefault="00746EC5" w:rsidP="008969BF">
            <w:r>
              <w:t>1</w:t>
            </w:r>
          </w:p>
        </w:tc>
      </w:tr>
      <w:tr w:rsidR="008969BF" w14:paraId="081EDA9B" w14:textId="77777777" w:rsidTr="008969BF">
        <w:tc>
          <w:tcPr>
            <w:tcW w:w="4788" w:type="dxa"/>
          </w:tcPr>
          <w:p w14:paraId="78D542A1" w14:textId="26ACA08F" w:rsidR="008969BF" w:rsidRDefault="00746EC5" w:rsidP="008969BF">
            <w:r>
              <w:t>sufrir (to suffer)</w:t>
            </w:r>
          </w:p>
        </w:tc>
        <w:tc>
          <w:tcPr>
            <w:tcW w:w="4788" w:type="dxa"/>
          </w:tcPr>
          <w:p w14:paraId="286A111A" w14:textId="479866F7" w:rsidR="008969BF" w:rsidRDefault="00746EC5" w:rsidP="008969BF">
            <w:r>
              <w:t>1</w:t>
            </w:r>
          </w:p>
        </w:tc>
      </w:tr>
      <w:tr w:rsidR="008969BF" w14:paraId="4931F12C" w14:textId="77777777" w:rsidTr="008969BF">
        <w:tc>
          <w:tcPr>
            <w:tcW w:w="4788" w:type="dxa"/>
          </w:tcPr>
          <w:p w14:paraId="22B51CB7" w14:textId="3CB2E37A" w:rsidR="008969BF" w:rsidRDefault="00746EC5" w:rsidP="008969BF">
            <w:r>
              <w:t>temer (to fear)</w:t>
            </w:r>
          </w:p>
        </w:tc>
        <w:tc>
          <w:tcPr>
            <w:tcW w:w="4788" w:type="dxa"/>
          </w:tcPr>
          <w:p w14:paraId="191B58FF" w14:textId="35CD9FAE" w:rsidR="008969BF" w:rsidRDefault="00746EC5" w:rsidP="008969BF">
            <w:r>
              <w:t>2</w:t>
            </w:r>
          </w:p>
        </w:tc>
      </w:tr>
      <w:tr w:rsidR="008969BF" w14:paraId="0D9F46ED" w14:textId="77777777" w:rsidTr="008969BF">
        <w:tc>
          <w:tcPr>
            <w:tcW w:w="4788" w:type="dxa"/>
          </w:tcPr>
          <w:p w14:paraId="1BFE0A37" w14:textId="2C73A051" w:rsidR="008969BF" w:rsidRDefault="00746EC5" w:rsidP="008969BF">
            <w:r>
              <w:t>tormento (torment)</w:t>
            </w:r>
          </w:p>
        </w:tc>
        <w:tc>
          <w:tcPr>
            <w:tcW w:w="4788" w:type="dxa"/>
          </w:tcPr>
          <w:p w14:paraId="7BDAA2AA" w14:textId="6ADA0F8D" w:rsidR="008969BF" w:rsidRDefault="00746EC5" w:rsidP="008969BF">
            <w:r>
              <w:t>2</w:t>
            </w:r>
          </w:p>
        </w:tc>
      </w:tr>
      <w:tr w:rsidR="008969BF" w14:paraId="000BF605" w14:textId="77777777" w:rsidTr="008969BF">
        <w:tc>
          <w:tcPr>
            <w:tcW w:w="4788" w:type="dxa"/>
          </w:tcPr>
          <w:p w14:paraId="3270AC9E" w14:textId="4A93830B" w:rsidR="008969BF" w:rsidRDefault="00746EC5" w:rsidP="008969BF">
            <w:r>
              <w:t>tristeza (sadness)</w:t>
            </w:r>
          </w:p>
        </w:tc>
        <w:tc>
          <w:tcPr>
            <w:tcW w:w="4788" w:type="dxa"/>
          </w:tcPr>
          <w:p w14:paraId="279AFDEB" w14:textId="1817095A" w:rsidR="008969BF" w:rsidRDefault="00746EC5" w:rsidP="008969BF">
            <w:r>
              <w:t>3</w:t>
            </w:r>
          </w:p>
        </w:tc>
      </w:tr>
      <w:tr w:rsidR="00746EC5" w14:paraId="48E91D67" w14:textId="77777777" w:rsidTr="008969BF">
        <w:tc>
          <w:tcPr>
            <w:tcW w:w="4788" w:type="dxa"/>
          </w:tcPr>
          <w:p w14:paraId="23390758" w14:textId="77777777" w:rsidR="00746EC5" w:rsidRDefault="00746EC5" w:rsidP="008969BF"/>
        </w:tc>
        <w:tc>
          <w:tcPr>
            <w:tcW w:w="4788" w:type="dxa"/>
          </w:tcPr>
          <w:p w14:paraId="5DDB80CD" w14:textId="77777777" w:rsidR="00746EC5" w:rsidRDefault="00746EC5" w:rsidP="008969BF"/>
        </w:tc>
      </w:tr>
      <w:tr w:rsidR="008969BF" w14:paraId="3BB3D0F0" w14:textId="77777777" w:rsidTr="008969BF">
        <w:tc>
          <w:tcPr>
            <w:tcW w:w="4788" w:type="dxa"/>
          </w:tcPr>
          <w:p w14:paraId="65E9C287" w14:textId="61317948" w:rsidR="008969BF" w:rsidRDefault="00746EC5" w:rsidP="008969BF">
            <w:r>
              <w:t>unique words = 30</w:t>
            </w:r>
          </w:p>
        </w:tc>
        <w:tc>
          <w:tcPr>
            <w:tcW w:w="4788" w:type="dxa"/>
          </w:tcPr>
          <w:p w14:paraId="53D8B565" w14:textId="79F90493" w:rsidR="008969BF" w:rsidRDefault="00746EC5" w:rsidP="008969BF">
            <w:r>
              <w:t>total emotion words = 67</w:t>
            </w:r>
          </w:p>
        </w:tc>
      </w:tr>
    </w:tbl>
    <w:p w14:paraId="3A4C0E46" w14:textId="77777777" w:rsidR="00746EC5" w:rsidRDefault="00746EC5" w:rsidP="00746EC5">
      <w:pPr>
        <w:spacing w:line="480" w:lineRule="auto"/>
      </w:pPr>
    </w:p>
    <w:p w14:paraId="12CC591E" w14:textId="11129245" w:rsidR="00746EC5" w:rsidRDefault="00556306" w:rsidP="00746EC5">
      <w:pPr>
        <w:spacing w:line="480" w:lineRule="auto"/>
        <w:ind w:firstLine="720"/>
      </w:pPr>
      <w:r>
        <w:t xml:space="preserve">Though </w:t>
      </w:r>
      <w:r w:rsidR="00746EC5">
        <w:t xml:space="preserve">Southey appears to </w:t>
      </w:r>
      <w:r>
        <w:t>systematically suppress emotional clauses, these omitted clauses</w:t>
      </w:r>
      <w:r w:rsidR="00746EC5">
        <w:t xml:space="preserve"> do not, on their own, tell the whole story of </w:t>
      </w:r>
      <w:r>
        <w:t xml:space="preserve">Southey’s </w:t>
      </w:r>
      <w:r w:rsidR="00746EC5">
        <w:t xml:space="preserve">the sentimental transformation of </w:t>
      </w:r>
      <w:r w:rsidR="00746EC5">
        <w:rPr>
          <w:i/>
        </w:rPr>
        <w:t xml:space="preserve">Amadís </w:t>
      </w:r>
      <w:r w:rsidR="00746EC5">
        <w:t xml:space="preserve">for its new audience. When we examined the portions of the aligned contents that were not omitted from the translation, we found that some of </w:t>
      </w:r>
      <w:r>
        <w:t>Montalvo’s</w:t>
      </w:r>
      <w:r w:rsidR="00746EC5">
        <w:t xml:space="preserve"> emotion words had been </w:t>
      </w:r>
      <w:r>
        <w:t>suppressed</w:t>
      </w:r>
      <w:r w:rsidR="00746EC5">
        <w:t xml:space="preserve"> even when Southey rendered all other content in English. To ascertain approximately what percentage of Montalvo’s emotional vocabulary Southey eliminates from his translation, we </w:t>
      </w:r>
      <w:r>
        <w:t>analyzed</w:t>
      </w:r>
      <w:r w:rsidR="00746EC5">
        <w:t xml:space="preserve"> the alignment charts for Montalvo and Southey for the two most emotional chapters in the span, Chapters Two and Twenty-Two. In both </w:t>
      </w:r>
      <w:r>
        <w:t>instances</w:t>
      </w:r>
      <w:r w:rsidR="00746EC5">
        <w:t xml:space="preserve">, Southey makes dramatic changes to emotion, but the </w:t>
      </w:r>
      <w:r w:rsidR="00D8303E">
        <w:t xml:space="preserve">percentage of emotion </w:t>
      </w:r>
      <w:r>
        <w:t xml:space="preserve">suppressed </w:t>
      </w:r>
      <w:r w:rsidR="00D8303E">
        <w:t xml:space="preserve">varies widely. To calculate the numbers below, we determined that an emotion word in Southey matched the Montalvo if the translation </w:t>
      </w:r>
      <w:r>
        <w:t>rendered</w:t>
      </w:r>
      <w:r w:rsidR="00D8303E">
        <w:t xml:space="preserve"> it </w:t>
      </w:r>
      <w:r>
        <w:t xml:space="preserve">at all, </w:t>
      </w:r>
      <w:r w:rsidR="00D8303E">
        <w:t xml:space="preserve">either </w:t>
      </w:r>
      <w:r>
        <w:t>freely or literally</w:t>
      </w:r>
      <w:r w:rsidR="00D8303E">
        <w:t xml:space="preserve">. </w:t>
      </w:r>
    </w:p>
    <w:p w14:paraId="191246FD" w14:textId="77777777" w:rsidR="00D8303E" w:rsidRDefault="00D8303E" w:rsidP="00D8303E"/>
    <w:p w14:paraId="4860684F" w14:textId="77777777" w:rsidR="00EA3954" w:rsidRDefault="00EA3954" w:rsidP="00D8303E"/>
    <w:p w14:paraId="358E8367" w14:textId="77777777" w:rsidR="00EA3954" w:rsidRDefault="00EA3954" w:rsidP="00D8303E"/>
    <w:p w14:paraId="6740E1B8" w14:textId="77777777" w:rsidR="00D8303E" w:rsidRDefault="00D8303E" w:rsidP="00D8303E"/>
    <w:tbl>
      <w:tblPr>
        <w:tblStyle w:val="TableGrid"/>
        <w:tblW w:w="0" w:type="auto"/>
        <w:tblInd w:w="-162" w:type="dxa"/>
        <w:tblLook w:val="04A0" w:firstRow="1" w:lastRow="0" w:firstColumn="1" w:lastColumn="0" w:noHBand="0" w:noVBand="1"/>
      </w:tblPr>
      <w:tblGrid>
        <w:gridCol w:w="2556"/>
        <w:gridCol w:w="2394"/>
        <w:gridCol w:w="2394"/>
        <w:gridCol w:w="2394"/>
      </w:tblGrid>
      <w:tr w:rsidR="00D8303E" w14:paraId="13421AC9" w14:textId="77777777" w:rsidTr="00D8303E">
        <w:tc>
          <w:tcPr>
            <w:tcW w:w="2556" w:type="dxa"/>
          </w:tcPr>
          <w:p w14:paraId="3F204C73" w14:textId="77777777" w:rsidR="00D8303E" w:rsidRDefault="00D8303E" w:rsidP="00D8303E">
            <w:r>
              <w:t>Chapter number</w:t>
            </w:r>
          </w:p>
        </w:tc>
        <w:tc>
          <w:tcPr>
            <w:tcW w:w="2394" w:type="dxa"/>
          </w:tcPr>
          <w:p w14:paraId="5521B43D" w14:textId="2A2A21CB" w:rsidR="00D8303E" w:rsidRDefault="00D8303E" w:rsidP="00D8303E">
            <w:r>
              <w:t>Number of emotion words in Montalvo</w:t>
            </w:r>
          </w:p>
        </w:tc>
        <w:tc>
          <w:tcPr>
            <w:tcW w:w="2394" w:type="dxa"/>
          </w:tcPr>
          <w:p w14:paraId="090C678C" w14:textId="3577009F" w:rsidR="00D8303E" w:rsidRDefault="00D8303E" w:rsidP="00D8303E">
            <w:r>
              <w:t>Number of emotion words in Southey</w:t>
            </w:r>
          </w:p>
        </w:tc>
        <w:tc>
          <w:tcPr>
            <w:tcW w:w="2394" w:type="dxa"/>
          </w:tcPr>
          <w:p w14:paraId="3BED221A" w14:textId="77777777" w:rsidR="00D8303E" w:rsidRDefault="00D8303E" w:rsidP="00D8303E">
            <w:r>
              <w:t>percentage of Montalvo’s emotion words present in Southey</w:t>
            </w:r>
          </w:p>
        </w:tc>
      </w:tr>
      <w:tr w:rsidR="00D8303E" w14:paraId="1CBA33B8" w14:textId="77777777" w:rsidTr="00D8303E">
        <w:tc>
          <w:tcPr>
            <w:tcW w:w="2556" w:type="dxa"/>
          </w:tcPr>
          <w:p w14:paraId="6A0A549A" w14:textId="7FCF4BEB" w:rsidR="00D8303E" w:rsidRDefault="00D8303E" w:rsidP="00D8303E">
            <w:r>
              <w:t>Southey 2</w:t>
            </w:r>
          </w:p>
        </w:tc>
        <w:tc>
          <w:tcPr>
            <w:tcW w:w="2394" w:type="dxa"/>
          </w:tcPr>
          <w:p w14:paraId="295C9201" w14:textId="77777777" w:rsidR="00D8303E" w:rsidRDefault="00D8303E" w:rsidP="00D8303E">
            <w:r>
              <w:t>57</w:t>
            </w:r>
          </w:p>
        </w:tc>
        <w:tc>
          <w:tcPr>
            <w:tcW w:w="2394" w:type="dxa"/>
          </w:tcPr>
          <w:p w14:paraId="5F5A0614" w14:textId="77777777" w:rsidR="00D8303E" w:rsidRDefault="00D8303E" w:rsidP="00D8303E">
            <w:r>
              <w:t>40</w:t>
            </w:r>
          </w:p>
        </w:tc>
        <w:tc>
          <w:tcPr>
            <w:tcW w:w="2394" w:type="dxa"/>
          </w:tcPr>
          <w:p w14:paraId="1BA825AE" w14:textId="77777777" w:rsidR="00D8303E" w:rsidRDefault="00D8303E" w:rsidP="00D8303E">
            <w:r>
              <w:t>70%</w:t>
            </w:r>
          </w:p>
        </w:tc>
      </w:tr>
      <w:tr w:rsidR="00D8303E" w14:paraId="431AE8E7" w14:textId="77777777" w:rsidTr="00D8303E">
        <w:tc>
          <w:tcPr>
            <w:tcW w:w="2556" w:type="dxa"/>
          </w:tcPr>
          <w:p w14:paraId="2E5ED377" w14:textId="7E928452" w:rsidR="00D8303E" w:rsidRDefault="00D8303E" w:rsidP="00D8303E">
            <w:r>
              <w:t>Southey 21</w:t>
            </w:r>
          </w:p>
        </w:tc>
        <w:tc>
          <w:tcPr>
            <w:tcW w:w="2394" w:type="dxa"/>
          </w:tcPr>
          <w:p w14:paraId="06E349DC" w14:textId="77777777" w:rsidR="00D8303E" w:rsidRDefault="00D8303E" w:rsidP="00D8303E">
            <w:r>
              <w:t>63</w:t>
            </w:r>
          </w:p>
        </w:tc>
        <w:tc>
          <w:tcPr>
            <w:tcW w:w="2394" w:type="dxa"/>
          </w:tcPr>
          <w:p w14:paraId="5895374A" w14:textId="77777777" w:rsidR="00D8303E" w:rsidRDefault="00D8303E" w:rsidP="00D8303E">
            <w:r>
              <w:t>23</w:t>
            </w:r>
          </w:p>
        </w:tc>
        <w:tc>
          <w:tcPr>
            <w:tcW w:w="2394" w:type="dxa"/>
          </w:tcPr>
          <w:p w14:paraId="6F76FED3" w14:textId="77777777" w:rsidR="00D8303E" w:rsidRDefault="00D8303E" w:rsidP="00D8303E">
            <w:r>
              <w:t>36.5%</w:t>
            </w:r>
          </w:p>
        </w:tc>
      </w:tr>
    </w:tbl>
    <w:p w14:paraId="6739051A" w14:textId="77777777" w:rsidR="00052F7A" w:rsidRDefault="00052F7A" w:rsidP="00EA3954">
      <w:pPr>
        <w:spacing w:line="480" w:lineRule="auto"/>
      </w:pPr>
    </w:p>
    <w:p w14:paraId="3753E50E" w14:textId="6BB3BAA3" w:rsidR="00EA3954" w:rsidRDefault="00EA3954" w:rsidP="00EA3954">
      <w:pPr>
        <w:spacing w:line="480" w:lineRule="auto"/>
      </w:pPr>
      <w:r>
        <w:t xml:space="preserve">We also generated a list of the emotion words in both </w:t>
      </w:r>
      <w:r w:rsidR="00556306">
        <w:t>chapters</w:t>
      </w:r>
      <w:r>
        <w:t xml:space="preserve"> and compared them against each other. In the two sample chapters, we found only two instances where Southey omitted an emotion word in one clause and recuperated it in another. These appear in the chart as co-occurences.</w:t>
      </w:r>
    </w:p>
    <w:tbl>
      <w:tblPr>
        <w:tblStyle w:val="TableGrid"/>
        <w:tblW w:w="0" w:type="auto"/>
        <w:tblLook w:val="04A0" w:firstRow="1" w:lastRow="0" w:firstColumn="1" w:lastColumn="0" w:noHBand="0" w:noVBand="1"/>
      </w:tblPr>
      <w:tblGrid>
        <w:gridCol w:w="2394"/>
        <w:gridCol w:w="2394"/>
        <w:gridCol w:w="2394"/>
        <w:gridCol w:w="2394"/>
      </w:tblGrid>
      <w:tr w:rsidR="00EA3954" w14:paraId="216EA07E" w14:textId="77777777" w:rsidTr="00BF4E7F">
        <w:tc>
          <w:tcPr>
            <w:tcW w:w="2394" w:type="dxa"/>
          </w:tcPr>
          <w:p w14:paraId="513B7C81" w14:textId="572A3506" w:rsidR="00EA3954" w:rsidRDefault="00EA3954" w:rsidP="00EA3954">
            <w:r>
              <w:t>Emotion word</w:t>
            </w:r>
          </w:p>
        </w:tc>
        <w:tc>
          <w:tcPr>
            <w:tcW w:w="2394" w:type="dxa"/>
          </w:tcPr>
          <w:p w14:paraId="72242EB6" w14:textId="094102BF" w:rsidR="00EA3954" w:rsidRDefault="00EA3954" w:rsidP="00EA3954">
            <w:r>
              <w:t>Number of occurrences in the two Montalvo chapters</w:t>
            </w:r>
          </w:p>
        </w:tc>
        <w:tc>
          <w:tcPr>
            <w:tcW w:w="2394" w:type="dxa"/>
          </w:tcPr>
          <w:p w14:paraId="7120F1C0" w14:textId="1E130B84" w:rsidR="00EA3954" w:rsidRDefault="00EA3954" w:rsidP="00EA3954">
            <w:r>
              <w:t>Occurrences in the two Southey chapters</w:t>
            </w:r>
          </w:p>
        </w:tc>
        <w:tc>
          <w:tcPr>
            <w:tcW w:w="2394" w:type="dxa"/>
          </w:tcPr>
          <w:p w14:paraId="17E759D9" w14:textId="5BAD8E49" w:rsidR="00EA3954" w:rsidRDefault="00EA3954" w:rsidP="00EA3954">
            <w:r>
              <w:t>Percentage suppressed</w:t>
            </w:r>
          </w:p>
        </w:tc>
      </w:tr>
      <w:tr w:rsidR="00EA3954" w14:paraId="3596BCFE" w14:textId="77777777" w:rsidTr="00BF4E7F">
        <w:tc>
          <w:tcPr>
            <w:tcW w:w="2394" w:type="dxa"/>
          </w:tcPr>
          <w:p w14:paraId="353A2C81" w14:textId="76767549" w:rsidR="00EA3954" w:rsidRDefault="00EA3954" w:rsidP="00EA3954">
            <w:r>
              <w:t>afición (affection)</w:t>
            </w:r>
          </w:p>
        </w:tc>
        <w:tc>
          <w:tcPr>
            <w:tcW w:w="2394" w:type="dxa"/>
          </w:tcPr>
          <w:p w14:paraId="13CA1234" w14:textId="397E570C" w:rsidR="00EA3954" w:rsidRDefault="00EA3954" w:rsidP="00EA3954">
            <w:r>
              <w:t>2</w:t>
            </w:r>
          </w:p>
        </w:tc>
        <w:tc>
          <w:tcPr>
            <w:tcW w:w="2394" w:type="dxa"/>
          </w:tcPr>
          <w:p w14:paraId="4A2922DA" w14:textId="3EDE45FF" w:rsidR="00EA3954" w:rsidRDefault="00EA3954" w:rsidP="00EA3954">
            <w:r>
              <w:t>0</w:t>
            </w:r>
          </w:p>
        </w:tc>
        <w:tc>
          <w:tcPr>
            <w:tcW w:w="2394" w:type="dxa"/>
          </w:tcPr>
          <w:p w14:paraId="272AF21B" w14:textId="70300AEB" w:rsidR="00EA3954" w:rsidRDefault="00EA3954" w:rsidP="00EA3954">
            <w:r>
              <w:t>100%</w:t>
            </w:r>
          </w:p>
        </w:tc>
      </w:tr>
      <w:tr w:rsidR="00EA3954" w14:paraId="17D50622" w14:textId="77777777" w:rsidTr="00BF4E7F">
        <w:tc>
          <w:tcPr>
            <w:tcW w:w="2394" w:type="dxa"/>
          </w:tcPr>
          <w:p w14:paraId="72DD252D" w14:textId="405390F6" w:rsidR="00EA3954" w:rsidRDefault="00EA3954" w:rsidP="00EA3954">
            <w:r>
              <w:t>alegría (happiness)</w:t>
            </w:r>
          </w:p>
        </w:tc>
        <w:tc>
          <w:tcPr>
            <w:tcW w:w="2394" w:type="dxa"/>
          </w:tcPr>
          <w:p w14:paraId="28E82570" w14:textId="1483C8FF" w:rsidR="00EA3954" w:rsidRDefault="00EA3954" w:rsidP="00EA3954">
            <w:r>
              <w:t>7</w:t>
            </w:r>
          </w:p>
        </w:tc>
        <w:tc>
          <w:tcPr>
            <w:tcW w:w="2394" w:type="dxa"/>
          </w:tcPr>
          <w:p w14:paraId="6CF0F75A" w14:textId="1EC29A35" w:rsidR="00EA3954" w:rsidRDefault="00EA3954" w:rsidP="00EA3954">
            <w:r>
              <w:t>3</w:t>
            </w:r>
          </w:p>
        </w:tc>
        <w:tc>
          <w:tcPr>
            <w:tcW w:w="2394" w:type="dxa"/>
          </w:tcPr>
          <w:p w14:paraId="734E2457" w14:textId="355CEDC3" w:rsidR="00EA3954" w:rsidRDefault="00EA3954" w:rsidP="00EA3954">
            <w:r>
              <w:t>57%</w:t>
            </w:r>
          </w:p>
        </w:tc>
      </w:tr>
      <w:tr w:rsidR="00EA3954" w14:paraId="69A4D293" w14:textId="77777777" w:rsidTr="00BF4E7F">
        <w:tc>
          <w:tcPr>
            <w:tcW w:w="2394" w:type="dxa"/>
          </w:tcPr>
          <w:p w14:paraId="625908D0" w14:textId="60ECF453" w:rsidR="00EA3954" w:rsidRDefault="00EA3954" w:rsidP="00EA3954">
            <w:r>
              <w:t>amor (love)</w:t>
            </w:r>
          </w:p>
        </w:tc>
        <w:tc>
          <w:tcPr>
            <w:tcW w:w="2394" w:type="dxa"/>
          </w:tcPr>
          <w:p w14:paraId="0CB3F1D3" w14:textId="20399411" w:rsidR="00EA3954" w:rsidRDefault="00EA3954" w:rsidP="00EA3954">
            <w:r>
              <w:t>12</w:t>
            </w:r>
          </w:p>
        </w:tc>
        <w:tc>
          <w:tcPr>
            <w:tcW w:w="2394" w:type="dxa"/>
          </w:tcPr>
          <w:p w14:paraId="6E50F275" w14:textId="5BF21F39" w:rsidR="00EA3954" w:rsidRDefault="00EA3954" w:rsidP="00EA3954">
            <w:r>
              <w:t>9</w:t>
            </w:r>
          </w:p>
        </w:tc>
        <w:tc>
          <w:tcPr>
            <w:tcW w:w="2394" w:type="dxa"/>
          </w:tcPr>
          <w:p w14:paraId="3272654C" w14:textId="491A108E" w:rsidR="00EA3954" w:rsidRDefault="00EA3954" w:rsidP="00EA3954">
            <w:r>
              <w:t>25%</w:t>
            </w:r>
          </w:p>
        </w:tc>
      </w:tr>
      <w:tr w:rsidR="00EA3954" w14:paraId="49033A09" w14:textId="77777777" w:rsidTr="00BF4E7F">
        <w:tc>
          <w:tcPr>
            <w:tcW w:w="2394" w:type="dxa"/>
          </w:tcPr>
          <w:p w14:paraId="732F338E" w14:textId="7D65EE83" w:rsidR="00EA3954" w:rsidRDefault="00EA3954" w:rsidP="00EA3954">
            <w:r>
              <w:t>angustia (anguish)</w:t>
            </w:r>
          </w:p>
        </w:tc>
        <w:tc>
          <w:tcPr>
            <w:tcW w:w="2394" w:type="dxa"/>
          </w:tcPr>
          <w:p w14:paraId="74D9CCD6" w14:textId="1AE09213" w:rsidR="00EA3954" w:rsidRDefault="00EA3954" w:rsidP="00EA3954">
            <w:r>
              <w:t>1</w:t>
            </w:r>
          </w:p>
        </w:tc>
        <w:tc>
          <w:tcPr>
            <w:tcW w:w="2394" w:type="dxa"/>
          </w:tcPr>
          <w:p w14:paraId="6294307E" w14:textId="34509C99" w:rsidR="00EA3954" w:rsidRDefault="00EA3954" w:rsidP="00EA3954">
            <w:r>
              <w:t>0</w:t>
            </w:r>
          </w:p>
        </w:tc>
        <w:tc>
          <w:tcPr>
            <w:tcW w:w="2394" w:type="dxa"/>
          </w:tcPr>
          <w:p w14:paraId="6A152A43" w14:textId="13946E2E" w:rsidR="00EA3954" w:rsidRDefault="00EA3954" w:rsidP="00EA3954">
            <w:r>
              <w:t>100%</w:t>
            </w:r>
          </w:p>
        </w:tc>
      </w:tr>
      <w:tr w:rsidR="00EA3954" w14:paraId="586F57CC" w14:textId="77777777" w:rsidTr="00BF4E7F">
        <w:tc>
          <w:tcPr>
            <w:tcW w:w="2394" w:type="dxa"/>
          </w:tcPr>
          <w:p w14:paraId="1BD6421D" w14:textId="4A7C1A0A" w:rsidR="00EA3954" w:rsidRDefault="00EA3954" w:rsidP="00EA3954">
            <w:r>
              <w:t>bien (joy)</w:t>
            </w:r>
          </w:p>
        </w:tc>
        <w:tc>
          <w:tcPr>
            <w:tcW w:w="2394" w:type="dxa"/>
          </w:tcPr>
          <w:p w14:paraId="05B31A05" w14:textId="15FFD49E" w:rsidR="00EA3954" w:rsidRDefault="00EA3954" w:rsidP="00EA3954">
            <w:r>
              <w:t>1</w:t>
            </w:r>
          </w:p>
        </w:tc>
        <w:tc>
          <w:tcPr>
            <w:tcW w:w="2394" w:type="dxa"/>
          </w:tcPr>
          <w:p w14:paraId="42F9F03B" w14:textId="128C62DB" w:rsidR="00EA3954" w:rsidRDefault="00EA3954" w:rsidP="00EA3954">
            <w:r>
              <w:t>1</w:t>
            </w:r>
          </w:p>
        </w:tc>
        <w:tc>
          <w:tcPr>
            <w:tcW w:w="2394" w:type="dxa"/>
          </w:tcPr>
          <w:p w14:paraId="0981ED0A" w14:textId="2EB91A8A" w:rsidR="00EA3954" w:rsidRDefault="00EA3954" w:rsidP="00EA3954">
            <w:r>
              <w:t>0%</w:t>
            </w:r>
          </w:p>
        </w:tc>
      </w:tr>
      <w:tr w:rsidR="00EA3954" w14:paraId="6DA2C054" w14:textId="77777777" w:rsidTr="00BF4E7F">
        <w:tc>
          <w:tcPr>
            <w:tcW w:w="2394" w:type="dxa"/>
          </w:tcPr>
          <w:p w14:paraId="42880BAB" w14:textId="1A92129D" w:rsidR="00EA3954" w:rsidRDefault="00EA3954" w:rsidP="00EA3954">
            <w:r>
              <w:t>congoja (anxiety)</w:t>
            </w:r>
          </w:p>
        </w:tc>
        <w:tc>
          <w:tcPr>
            <w:tcW w:w="2394" w:type="dxa"/>
          </w:tcPr>
          <w:p w14:paraId="783481CC" w14:textId="70E0C9E7" w:rsidR="00EA3954" w:rsidRDefault="00EA3954" w:rsidP="00EA3954">
            <w:r>
              <w:t>1</w:t>
            </w:r>
          </w:p>
        </w:tc>
        <w:tc>
          <w:tcPr>
            <w:tcW w:w="2394" w:type="dxa"/>
          </w:tcPr>
          <w:p w14:paraId="116477C8" w14:textId="7AAE9DF2" w:rsidR="00EA3954" w:rsidRDefault="00EA3954" w:rsidP="00EA3954">
            <w:r>
              <w:t>0</w:t>
            </w:r>
          </w:p>
        </w:tc>
        <w:tc>
          <w:tcPr>
            <w:tcW w:w="2394" w:type="dxa"/>
          </w:tcPr>
          <w:p w14:paraId="5653F31F" w14:textId="17EE5702" w:rsidR="00EA3954" w:rsidRDefault="00EA3954" w:rsidP="00EA3954">
            <w:r>
              <w:t>100%</w:t>
            </w:r>
          </w:p>
        </w:tc>
      </w:tr>
      <w:tr w:rsidR="00EA3954" w14:paraId="62BEA37B" w14:textId="77777777" w:rsidTr="00BF4E7F">
        <w:tc>
          <w:tcPr>
            <w:tcW w:w="2394" w:type="dxa"/>
          </w:tcPr>
          <w:p w14:paraId="17B94F14" w14:textId="2D8CB893" w:rsidR="00EA3954" w:rsidRDefault="00EA3954" w:rsidP="00EA3954">
            <w:r>
              <w:t>consuelo (consolation)</w:t>
            </w:r>
          </w:p>
        </w:tc>
        <w:tc>
          <w:tcPr>
            <w:tcW w:w="2394" w:type="dxa"/>
          </w:tcPr>
          <w:p w14:paraId="3B1B6FC8" w14:textId="0A91B8DF" w:rsidR="00EA3954" w:rsidRDefault="00EA3954" w:rsidP="00EA3954">
            <w:r>
              <w:t>3</w:t>
            </w:r>
          </w:p>
        </w:tc>
        <w:tc>
          <w:tcPr>
            <w:tcW w:w="2394" w:type="dxa"/>
          </w:tcPr>
          <w:p w14:paraId="269C2A5E" w14:textId="136DF1D8" w:rsidR="00EA3954" w:rsidRDefault="00EA3954" w:rsidP="00EA3954">
            <w:r>
              <w:t>1</w:t>
            </w:r>
          </w:p>
        </w:tc>
        <w:tc>
          <w:tcPr>
            <w:tcW w:w="2394" w:type="dxa"/>
          </w:tcPr>
          <w:p w14:paraId="50122267" w14:textId="7BE3B319" w:rsidR="00EA3954" w:rsidRDefault="00EA3954" w:rsidP="00EA3954">
            <w:r>
              <w:t>66%</w:t>
            </w:r>
          </w:p>
        </w:tc>
      </w:tr>
      <w:tr w:rsidR="00EA3954" w14:paraId="59CF39B2" w14:textId="77777777" w:rsidTr="00BF4E7F">
        <w:tc>
          <w:tcPr>
            <w:tcW w:w="2394" w:type="dxa"/>
          </w:tcPr>
          <w:p w14:paraId="46928C43" w14:textId="490C7114" w:rsidR="00EA3954" w:rsidRDefault="00EA3954" w:rsidP="00EA3954">
            <w:r>
              <w:t>corazón (heart)</w:t>
            </w:r>
          </w:p>
        </w:tc>
        <w:tc>
          <w:tcPr>
            <w:tcW w:w="2394" w:type="dxa"/>
          </w:tcPr>
          <w:p w14:paraId="7F1BB35D" w14:textId="7D5AEECB" w:rsidR="00EA3954" w:rsidRDefault="00EA3954" w:rsidP="00EA3954">
            <w:r>
              <w:t>8</w:t>
            </w:r>
          </w:p>
        </w:tc>
        <w:tc>
          <w:tcPr>
            <w:tcW w:w="2394" w:type="dxa"/>
          </w:tcPr>
          <w:p w14:paraId="64BCEC7F" w14:textId="2487DC7B" w:rsidR="00EA3954" w:rsidRDefault="00EA3954" w:rsidP="00EA3954">
            <w:r>
              <w:t>6</w:t>
            </w:r>
          </w:p>
        </w:tc>
        <w:tc>
          <w:tcPr>
            <w:tcW w:w="2394" w:type="dxa"/>
          </w:tcPr>
          <w:p w14:paraId="3EC9ABC3" w14:textId="0B22228B" w:rsidR="00EA3954" w:rsidRDefault="00EA3954" w:rsidP="00EA3954">
            <w:r>
              <w:t>25%</w:t>
            </w:r>
          </w:p>
        </w:tc>
      </w:tr>
      <w:tr w:rsidR="00EA3954" w14:paraId="5FAAB23A" w14:textId="77777777" w:rsidTr="00BF4E7F">
        <w:tc>
          <w:tcPr>
            <w:tcW w:w="2394" w:type="dxa"/>
          </w:tcPr>
          <w:p w14:paraId="7DE5440B" w14:textId="19A8FA9C" w:rsidR="00EA3954" w:rsidRDefault="00EA3954" w:rsidP="00EA3954">
            <w:r>
              <w:t>cuita (sorrow)</w:t>
            </w:r>
          </w:p>
        </w:tc>
        <w:tc>
          <w:tcPr>
            <w:tcW w:w="2394" w:type="dxa"/>
          </w:tcPr>
          <w:p w14:paraId="5F7046CA" w14:textId="406D7253" w:rsidR="00EA3954" w:rsidRDefault="00EA3954" w:rsidP="00EA3954">
            <w:r>
              <w:t>13</w:t>
            </w:r>
          </w:p>
        </w:tc>
        <w:tc>
          <w:tcPr>
            <w:tcW w:w="2394" w:type="dxa"/>
          </w:tcPr>
          <w:p w14:paraId="7158A9B1" w14:textId="41C7C18E" w:rsidR="00EA3954" w:rsidRDefault="00EA3954" w:rsidP="00EA3954">
            <w:r>
              <w:t>7</w:t>
            </w:r>
          </w:p>
        </w:tc>
        <w:tc>
          <w:tcPr>
            <w:tcW w:w="2394" w:type="dxa"/>
          </w:tcPr>
          <w:p w14:paraId="7172E43B" w14:textId="2759318A" w:rsidR="00EA3954" w:rsidRDefault="00EA3954" w:rsidP="00EA3954">
            <w:r>
              <w:t>46%</w:t>
            </w:r>
          </w:p>
        </w:tc>
      </w:tr>
      <w:tr w:rsidR="00EA3954" w14:paraId="39FA660B" w14:textId="77777777" w:rsidTr="00BF4E7F">
        <w:tc>
          <w:tcPr>
            <w:tcW w:w="2394" w:type="dxa"/>
          </w:tcPr>
          <w:p w14:paraId="32845295" w14:textId="3DFC9622" w:rsidR="00EA3954" w:rsidRDefault="00EA3954" w:rsidP="00EA3954">
            <w:r>
              <w:t>deleite (delight)</w:t>
            </w:r>
          </w:p>
        </w:tc>
        <w:tc>
          <w:tcPr>
            <w:tcW w:w="2394" w:type="dxa"/>
          </w:tcPr>
          <w:p w14:paraId="1960ED1B" w14:textId="3B00E443" w:rsidR="00EA3954" w:rsidRDefault="00EA3954" w:rsidP="00EA3954">
            <w:r>
              <w:t>3</w:t>
            </w:r>
          </w:p>
        </w:tc>
        <w:tc>
          <w:tcPr>
            <w:tcW w:w="2394" w:type="dxa"/>
          </w:tcPr>
          <w:p w14:paraId="3674E985" w14:textId="2C41B8DB" w:rsidR="00EA3954" w:rsidRDefault="00EA3954" w:rsidP="00EA3954">
            <w:r>
              <w:t>2</w:t>
            </w:r>
          </w:p>
        </w:tc>
        <w:tc>
          <w:tcPr>
            <w:tcW w:w="2394" w:type="dxa"/>
          </w:tcPr>
          <w:p w14:paraId="3E2F5C72" w14:textId="705D6D37" w:rsidR="00EA3954" w:rsidRDefault="00EA3954" w:rsidP="00EA3954">
            <w:r>
              <w:t>33%</w:t>
            </w:r>
          </w:p>
        </w:tc>
      </w:tr>
      <w:tr w:rsidR="00EA3954" w14:paraId="25D9CEB6" w14:textId="77777777" w:rsidTr="00BF4E7F">
        <w:tc>
          <w:tcPr>
            <w:tcW w:w="2394" w:type="dxa"/>
          </w:tcPr>
          <w:p w14:paraId="56298BA9" w14:textId="1E186AA7" w:rsidR="00EA3954" w:rsidRDefault="00EA3954" w:rsidP="00EA3954">
            <w:r>
              <w:t>descanso (relief)</w:t>
            </w:r>
          </w:p>
        </w:tc>
        <w:tc>
          <w:tcPr>
            <w:tcW w:w="2394" w:type="dxa"/>
          </w:tcPr>
          <w:p w14:paraId="12DFC02B" w14:textId="1EF2967A" w:rsidR="00EA3954" w:rsidRDefault="00EA3954" w:rsidP="00EA3954">
            <w:r>
              <w:t>3</w:t>
            </w:r>
          </w:p>
        </w:tc>
        <w:tc>
          <w:tcPr>
            <w:tcW w:w="2394" w:type="dxa"/>
          </w:tcPr>
          <w:p w14:paraId="2CDBE912" w14:textId="5B838050" w:rsidR="00EA3954" w:rsidRDefault="00EA3954" w:rsidP="00EA3954">
            <w:r>
              <w:t>2</w:t>
            </w:r>
          </w:p>
        </w:tc>
        <w:tc>
          <w:tcPr>
            <w:tcW w:w="2394" w:type="dxa"/>
          </w:tcPr>
          <w:p w14:paraId="0B891AE7" w14:textId="5EDE6D87" w:rsidR="00EA3954" w:rsidRDefault="00EA3954" w:rsidP="00EA3954">
            <w:r>
              <w:t>33%</w:t>
            </w:r>
          </w:p>
        </w:tc>
      </w:tr>
      <w:tr w:rsidR="00EA3954" w14:paraId="7B6B7C87" w14:textId="77777777" w:rsidTr="00BF4E7F">
        <w:tc>
          <w:tcPr>
            <w:tcW w:w="2394" w:type="dxa"/>
          </w:tcPr>
          <w:p w14:paraId="2FDBD7D6" w14:textId="161CC689" w:rsidR="00EA3954" w:rsidRDefault="00EA3954" w:rsidP="00EA3954">
            <w:r>
              <w:t>desprecio (spite)</w:t>
            </w:r>
          </w:p>
        </w:tc>
        <w:tc>
          <w:tcPr>
            <w:tcW w:w="2394" w:type="dxa"/>
          </w:tcPr>
          <w:p w14:paraId="1FF3FDAB" w14:textId="68F93E39" w:rsidR="00EA3954" w:rsidRDefault="00EA3954" w:rsidP="00EA3954">
            <w:r>
              <w:t>1</w:t>
            </w:r>
          </w:p>
        </w:tc>
        <w:tc>
          <w:tcPr>
            <w:tcW w:w="2394" w:type="dxa"/>
          </w:tcPr>
          <w:p w14:paraId="6E574330" w14:textId="3CD50359" w:rsidR="00EA3954" w:rsidRDefault="00EA3954" w:rsidP="00EA3954">
            <w:r>
              <w:t>1</w:t>
            </w:r>
          </w:p>
        </w:tc>
        <w:tc>
          <w:tcPr>
            <w:tcW w:w="2394" w:type="dxa"/>
          </w:tcPr>
          <w:p w14:paraId="24B97FE0" w14:textId="52EE43B9" w:rsidR="00EA3954" w:rsidRDefault="00EA3954" w:rsidP="00EA3954">
            <w:r>
              <w:t>0%</w:t>
            </w:r>
          </w:p>
        </w:tc>
      </w:tr>
      <w:tr w:rsidR="00EA3954" w14:paraId="0513F469" w14:textId="77777777" w:rsidTr="00BF4E7F">
        <w:tc>
          <w:tcPr>
            <w:tcW w:w="2394" w:type="dxa"/>
          </w:tcPr>
          <w:p w14:paraId="6595442C" w14:textId="131281FD" w:rsidR="00EA3954" w:rsidRDefault="00BF4E7F" w:rsidP="00EA3954">
            <w:r>
              <w:t>deseo (desire)</w:t>
            </w:r>
          </w:p>
        </w:tc>
        <w:tc>
          <w:tcPr>
            <w:tcW w:w="2394" w:type="dxa"/>
          </w:tcPr>
          <w:p w14:paraId="2A653303" w14:textId="48118AA5" w:rsidR="00EA3954" w:rsidRDefault="00BF4E7F" w:rsidP="00EA3954">
            <w:r>
              <w:t>2</w:t>
            </w:r>
          </w:p>
        </w:tc>
        <w:tc>
          <w:tcPr>
            <w:tcW w:w="2394" w:type="dxa"/>
          </w:tcPr>
          <w:p w14:paraId="0762CA91" w14:textId="6400BD92" w:rsidR="00EA3954" w:rsidRDefault="00BF4E7F" w:rsidP="00EA3954">
            <w:r>
              <w:t>0</w:t>
            </w:r>
          </w:p>
        </w:tc>
        <w:tc>
          <w:tcPr>
            <w:tcW w:w="2394" w:type="dxa"/>
          </w:tcPr>
          <w:p w14:paraId="7401D34C" w14:textId="0B757DE2" w:rsidR="00EA3954" w:rsidRDefault="00BF4E7F" w:rsidP="00EA3954">
            <w:r>
              <w:t>100%</w:t>
            </w:r>
          </w:p>
        </w:tc>
      </w:tr>
      <w:tr w:rsidR="00EA3954" w14:paraId="62CD7269" w14:textId="77777777" w:rsidTr="00BF4E7F">
        <w:tc>
          <w:tcPr>
            <w:tcW w:w="2394" w:type="dxa"/>
          </w:tcPr>
          <w:p w14:paraId="699425E7" w14:textId="356AF389" w:rsidR="00EA3954" w:rsidRDefault="00BF4E7F" w:rsidP="00EA3954">
            <w:r>
              <w:t>dolor (pain)</w:t>
            </w:r>
          </w:p>
        </w:tc>
        <w:tc>
          <w:tcPr>
            <w:tcW w:w="2394" w:type="dxa"/>
          </w:tcPr>
          <w:p w14:paraId="737EECE0" w14:textId="630D9D98" w:rsidR="00EA3954" w:rsidRDefault="00BF4E7F" w:rsidP="00EA3954">
            <w:r>
              <w:t>6</w:t>
            </w:r>
          </w:p>
        </w:tc>
        <w:tc>
          <w:tcPr>
            <w:tcW w:w="2394" w:type="dxa"/>
          </w:tcPr>
          <w:p w14:paraId="67524509" w14:textId="1C63AD5B" w:rsidR="00EA3954" w:rsidRDefault="00BF4E7F" w:rsidP="00EA3954">
            <w:r>
              <w:t>4</w:t>
            </w:r>
          </w:p>
        </w:tc>
        <w:tc>
          <w:tcPr>
            <w:tcW w:w="2394" w:type="dxa"/>
          </w:tcPr>
          <w:p w14:paraId="5A2F4741" w14:textId="36FE4D6E" w:rsidR="00EA3954" w:rsidRDefault="00BF4E7F" w:rsidP="00EA3954">
            <w:r>
              <w:t>33%</w:t>
            </w:r>
          </w:p>
        </w:tc>
      </w:tr>
      <w:tr w:rsidR="00EA3954" w14:paraId="2247C940" w14:textId="77777777" w:rsidTr="00BF4E7F">
        <w:tc>
          <w:tcPr>
            <w:tcW w:w="2394" w:type="dxa"/>
          </w:tcPr>
          <w:p w14:paraId="7EAB1243" w14:textId="54ED58D7" w:rsidR="00EA3954" w:rsidRDefault="00BF4E7F" w:rsidP="00EA3954">
            <w:r>
              <w:t>duelo (grief)</w:t>
            </w:r>
          </w:p>
        </w:tc>
        <w:tc>
          <w:tcPr>
            <w:tcW w:w="2394" w:type="dxa"/>
          </w:tcPr>
          <w:p w14:paraId="03E898AB" w14:textId="30760ED1" w:rsidR="00EA3954" w:rsidRDefault="00BF4E7F" w:rsidP="00EA3954">
            <w:r>
              <w:t>2</w:t>
            </w:r>
          </w:p>
        </w:tc>
        <w:tc>
          <w:tcPr>
            <w:tcW w:w="2394" w:type="dxa"/>
          </w:tcPr>
          <w:p w14:paraId="0D358335" w14:textId="3C23322E" w:rsidR="00EA3954" w:rsidRDefault="00BF4E7F" w:rsidP="00EA3954">
            <w:r>
              <w:t>1</w:t>
            </w:r>
          </w:p>
        </w:tc>
        <w:tc>
          <w:tcPr>
            <w:tcW w:w="2394" w:type="dxa"/>
          </w:tcPr>
          <w:p w14:paraId="58F74CBD" w14:textId="2D48E8C7" w:rsidR="00EA3954" w:rsidRDefault="00BF4E7F" w:rsidP="00EA3954">
            <w:r>
              <w:t>50%</w:t>
            </w:r>
          </w:p>
        </w:tc>
      </w:tr>
      <w:tr w:rsidR="00EA3954" w14:paraId="6C0D30A4" w14:textId="77777777" w:rsidTr="00BF4E7F">
        <w:tc>
          <w:tcPr>
            <w:tcW w:w="2394" w:type="dxa"/>
          </w:tcPr>
          <w:p w14:paraId="370066E1" w14:textId="6116DA81" w:rsidR="00EA3954" w:rsidRDefault="00BF4E7F" w:rsidP="00EA3954">
            <w:r>
              <w:t>enojo (anger)</w:t>
            </w:r>
          </w:p>
        </w:tc>
        <w:tc>
          <w:tcPr>
            <w:tcW w:w="2394" w:type="dxa"/>
          </w:tcPr>
          <w:p w14:paraId="25779C48" w14:textId="44C97A41" w:rsidR="00EA3954" w:rsidRDefault="00BF4E7F" w:rsidP="00EA3954">
            <w:r>
              <w:t>4</w:t>
            </w:r>
          </w:p>
        </w:tc>
        <w:tc>
          <w:tcPr>
            <w:tcW w:w="2394" w:type="dxa"/>
          </w:tcPr>
          <w:p w14:paraId="78B34820" w14:textId="0063DEF7" w:rsidR="00EA3954" w:rsidRDefault="00BF4E7F" w:rsidP="00EA3954">
            <w:r>
              <w:t>1</w:t>
            </w:r>
          </w:p>
        </w:tc>
        <w:tc>
          <w:tcPr>
            <w:tcW w:w="2394" w:type="dxa"/>
          </w:tcPr>
          <w:p w14:paraId="10E2E8E4" w14:textId="126D6AEC" w:rsidR="00EA3954" w:rsidRDefault="00BF4E7F" w:rsidP="00EA3954">
            <w:r>
              <w:t>75%</w:t>
            </w:r>
          </w:p>
        </w:tc>
      </w:tr>
      <w:tr w:rsidR="00EA3954" w14:paraId="6BD3840B" w14:textId="77777777" w:rsidTr="00BF4E7F">
        <w:tc>
          <w:tcPr>
            <w:tcW w:w="2394" w:type="dxa"/>
          </w:tcPr>
          <w:p w14:paraId="510FFE29" w14:textId="0AAB9444" w:rsidR="00EA3954" w:rsidRDefault="00BF4E7F" w:rsidP="00EA3954">
            <w:r>
              <w:t>espanto (fright)</w:t>
            </w:r>
          </w:p>
        </w:tc>
        <w:tc>
          <w:tcPr>
            <w:tcW w:w="2394" w:type="dxa"/>
          </w:tcPr>
          <w:p w14:paraId="6D964B06" w14:textId="73639CD8" w:rsidR="00EA3954" w:rsidRDefault="00BF4E7F" w:rsidP="00EA3954">
            <w:r>
              <w:t>1</w:t>
            </w:r>
          </w:p>
        </w:tc>
        <w:tc>
          <w:tcPr>
            <w:tcW w:w="2394" w:type="dxa"/>
          </w:tcPr>
          <w:p w14:paraId="39C9271B" w14:textId="4F84F9F1" w:rsidR="00EA3954" w:rsidRDefault="00BF4E7F" w:rsidP="00EA3954">
            <w:r>
              <w:t>1</w:t>
            </w:r>
          </w:p>
        </w:tc>
        <w:tc>
          <w:tcPr>
            <w:tcW w:w="2394" w:type="dxa"/>
          </w:tcPr>
          <w:p w14:paraId="74EE0F72" w14:textId="3B757F1F" w:rsidR="00EA3954" w:rsidRDefault="00BF4E7F" w:rsidP="00EA3954">
            <w:r>
              <w:t>0%</w:t>
            </w:r>
          </w:p>
        </w:tc>
      </w:tr>
      <w:tr w:rsidR="00EA3954" w14:paraId="521984ED" w14:textId="77777777" w:rsidTr="00BF4E7F">
        <w:tc>
          <w:tcPr>
            <w:tcW w:w="2394" w:type="dxa"/>
          </w:tcPr>
          <w:p w14:paraId="2C7D8F1C" w14:textId="396BE40E" w:rsidR="00EA3954" w:rsidRDefault="00BF4E7F" w:rsidP="00EA3954">
            <w:r>
              <w:t>holganza (enjoyment)</w:t>
            </w:r>
          </w:p>
        </w:tc>
        <w:tc>
          <w:tcPr>
            <w:tcW w:w="2394" w:type="dxa"/>
          </w:tcPr>
          <w:p w14:paraId="67E7FB6A" w14:textId="7B18CC3E" w:rsidR="00EA3954" w:rsidRDefault="00BF4E7F" w:rsidP="00EA3954">
            <w:r>
              <w:t>1</w:t>
            </w:r>
          </w:p>
        </w:tc>
        <w:tc>
          <w:tcPr>
            <w:tcW w:w="2394" w:type="dxa"/>
          </w:tcPr>
          <w:p w14:paraId="49A4EDF8" w14:textId="01605A97" w:rsidR="00EA3954" w:rsidRDefault="00BF4E7F" w:rsidP="00EA3954">
            <w:r>
              <w:t>1</w:t>
            </w:r>
          </w:p>
        </w:tc>
        <w:tc>
          <w:tcPr>
            <w:tcW w:w="2394" w:type="dxa"/>
          </w:tcPr>
          <w:p w14:paraId="574A227A" w14:textId="68801444" w:rsidR="00EA3954" w:rsidRDefault="00BF4E7F" w:rsidP="00EA3954">
            <w:r>
              <w:t>0%</w:t>
            </w:r>
          </w:p>
        </w:tc>
      </w:tr>
      <w:tr w:rsidR="00EA3954" w14:paraId="79BF76E2" w14:textId="77777777" w:rsidTr="00BF4E7F">
        <w:tc>
          <w:tcPr>
            <w:tcW w:w="2394" w:type="dxa"/>
          </w:tcPr>
          <w:p w14:paraId="380D5370" w14:textId="14966480" w:rsidR="00EA3954" w:rsidRDefault="00BF4E7F" w:rsidP="00EA3954">
            <w:r>
              <w:t>gozar (to enjoy)</w:t>
            </w:r>
          </w:p>
        </w:tc>
        <w:tc>
          <w:tcPr>
            <w:tcW w:w="2394" w:type="dxa"/>
          </w:tcPr>
          <w:p w14:paraId="7246B345" w14:textId="689A41BD" w:rsidR="00EA3954" w:rsidRDefault="00BF4E7F" w:rsidP="00EA3954">
            <w:r>
              <w:t>3</w:t>
            </w:r>
          </w:p>
        </w:tc>
        <w:tc>
          <w:tcPr>
            <w:tcW w:w="2394" w:type="dxa"/>
          </w:tcPr>
          <w:p w14:paraId="1D585821" w14:textId="00D8D531" w:rsidR="00EA3954" w:rsidRDefault="00BF4E7F" w:rsidP="00EA3954">
            <w:r>
              <w:t>2</w:t>
            </w:r>
          </w:p>
        </w:tc>
        <w:tc>
          <w:tcPr>
            <w:tcW w:w="2394" w:type="dxa"/>
          </w:tcPr>
          <w:p w14:paraId="6139996B" w14:textId="19777100" w:rsidR="00EA3954" w:rsidRDefault="00BF4E7F" w:rsidP="00EA3954">
            <w:r>
              <w:t>33%</w:t>
            </w:r>
          </w:p>
        </w:tc>
      </w:tr>
      <w:tr w:rsidR="00EA3954" w14:paraId="2A22E0BB" w14:textId="77777777" w:rsidTr="00BF4E7F">
        <w:tc>
          <w:tcPr>
            <w:tcW w:w="2394" w:type="dxa"/>
          </w:tcPr>
          <w:p w14:paraId="4140B436" w14:textId="1636C952" w:rsidR="00EA3954" w:rsidRDefault="00BF4E7F" w:rsidP="00EA3954">
            <w:r>
              <w:t>grave (grievous)</w:t>
            </w:r>
          </w:p>
        </w:tc>
        <w:tc>
          <w:tcPr>
            <w:tcW w:w="2394" w:type="dxa"/>
          </w:tcPr>
          <w:p w14:paraId="6A4E5C0C" w14:textId="4ED6163C" w:rsidR="00EA3954" w:rsidRDefault="00BF4E7F" w:rsidP="00EA3954">
            <w:r>
              <w:t>2</w:t>
            </w:r>
          </w:p>
        </w:tc>
        <w:tc>
          <w:tcPr>
            <w:tcW w:w="2394" w:type="dxa"/>
          </w:tcPr>
          <w:p w14:paraId="5B2E2FCB" w14:textId="061FC9EA" w:rsidR="00EA3954" w:rsidRDefault="00BF4E7F" w:rsidP="00EA3954">
            <w:r>
              <w:t>0</w:t>
            </w:r>
          </w:p>
        </w:tc>
        <w:tc>
          <w:tcPr>
            <w:tcW w:w="2394" w:type="dxa"/>
          </w:tcPr>
          <w:p w14:paraId="15EC6D1E" w14:textId="0C91C42B" w:rsidR="00EA3954" w:rsidRDefault="00BF4E7F" w:rsidP="00EA3954">
            <w:r>
              <w:t>100%</w:t>
            </w:r>
          </w:p>
        </w:tc>
      </w:tr>
      <w:tr w:rsidR="00EA3954" w14:paraId="22081917" w14:textId="77777777" w:rsidTr="00BF4E7F">
        <w:tc>
          <w:tcPr>
            <w:tcW w:w="2394" w:type="dxa"/>
          </w:tcPr>
          <w:p w14:paraId="17142EB1" w14:textId="7178CC9F" w:rsidR="00EA3954" w:rsidRDefault="00BF4E7F" w:rsidP="00EA3954">
            <w:r>
              <w:t>lágrimas (tears)</w:t>
            </w:r>
          </w:p>
        </w:tc>
        <w:tc>
          <w:tcPr>
            <w:tcW w:w="2394" w:type="dxa"/>
          </w:tcPr>
          <w:p w14:paraId="7C4FFE16" w14:textId="424EF5BC" w:rsidR="00EA3954" w:rsidRDefault="00BF4E7F" w:rsidP="00EA3954">
            <w:r>
              <w:t>2</w:t>
            </w:r>
          </w:p>
        </w:tc>
        <w:tc>
          <w:tcPr>
            <w:tcW w:w="2394" w:type="dxa"/>
          </w:tcPr>
          <w:p w14:paraId="23D37E44" w14:textId="6A360C3B" w:rsidR="00EA3954" w:rsidRDefault="00BF4E7F" w:rsidP="00EA3954">
            <w:r>
              <w:t>1</w:t>
            </w:r>
          </w:p>
        </w:tc>
        <w:tc>
          <w:tcPr>
            <w:tcW w:w="2394" w:type="dxa"/>
          </w:tcPr>
          <w:p w14:paraId="039FBC51" w14:textId="36801298" w:rsidR="00EA3954" w:rsidRDefault="00BF4E7F" w:rsidP="00EA3954">
            <w:r>
              <w:t>50%</w:t>
            </w:r>
          </w:p>
        </w:tc>
      </w:tr>
      <w:tr w:rsidR="00EA3954" w14:paraId="2C33AC1E" w14:textId="77777777" w:rsidTr="00BF4E7F">
        <w:tc>
          <w:tcPr>
            <w:tcW w:w="2394" w:type="dxa"/>
          </w:tcPr>
          <w:p w14:paraId="2BB73A88" w14:textId="6A561EEB" w:rsidR="00EA3954" w:rsidRDefault="00BF4E7F" w:rsidP="00EA3954">
            <w:r>
              <w:t>llorar (to cry)</w:t>
            </w:r>
          </w:p>
        </w:tc>
        <w:tc>
          <w:tcPr>
            <w:tcW w:w="2394" w:type="dxa"/>
          </w:tcPr>
          <w:p w14:paraId="2F4D4F92" w14:textId="04ED0513" w:rsidR="00EA3954" w:rsidRDefault="00BF4E7F" w:rsidP="00EA3954">
            <w:r>
              <w:t>9</w:t>
            </w:r>
          </w:p>
        </w:tc>
        <w:tc>
          <w:tcPr>
            <w:tcW w:w="2394" w:type="dxa"/>
          </w:tcPr>
          <w:p w14:paraId="43F2578D" w14:textId="13E86C5E" w:rsidR="00EA3954" w:rsidRDefault="00BF4E7F" w:rsidP="00EA3954">
            <w:r>
              <w:t>6</w:t>
            </w:r>
          </w:p>
        </w:tc>
        <w:tc>
          <w:tcPr>
            <w:tcW w:w="2394" w:type="dxa"/>
          </w:tcPr>
          <w:p w14:paraId="431588F3" w14:textId="56920A0B" w:rsidR="00EA3954" w:rsidRDefault="00BF4E7F" w:rsidP="00EA3954">
            <w:r>
              <w:t>33%</w:t>
            </w:r>
          </w:p>
        </w:tc>
      </w:tr>
      <w:tr w:rsidR="00EA3954" w14:paraId="55FC54C7" w14:textId="77777777" w:rsidTr="00BF4E7F">
        <w:tc>
          <w:tcPr>
            <w:tcW w:w="2394" w:type="dxa"/>
          </w:tcPr>
          <w:p w14:paraId="555ECC92" w14:textId="3B98352B" w:rsidR="00EA3954" w:rsidRDefault="00BF4E7F" w:rsidP="00BF4E7F">
            <w:pPr>
              <w:ind w:right="-342"/>
            </w:pPr>
            <w:r>
              <w:t>maravilla (amazement)</w:t>
            </w:r>
          </w:p>
        </w:tc>
        <w:tc>
          <w:tcPr>
            <w:tcW w:w="2394" w:type="dxa"/>
          </w:tcPr>
          <w:p w14:paraId="30DAD66E" w14:textId="593C7F0C" w:rsidR="00EA3954" w:rsidRDefault="00BF4E7F" w:rsidP="00EA3954">
            <w:r>
              <w:t>1</w:t>
            </w:r>
          </w:p>
        </w:tc>
        <w:tc>
          <w:tcPr>
            <w:tcW w:w="2394" w:type="dxa"/>
          </w:tcPr>
          <w:p w14:paraId="5661082F" w14:textId="00E2D3B1" w:rsidR="00EA3954" w:rsidRDefault="00BF4E7F" w:rsidP="00EA3954">
            <w:r>
              <w:t>1</w:t>
            </w:r>
          </w:p>
        </w:tc>
        <w:tc>
          <w:tcPr>
            <w:tcW w:w="2394" w:type="dxa"/>
          </w:tcPr>
          <w:p w14:paraId="6383E530" w14:textId="18DFE919" w:rsidR="00EA3954" w:rsidRDefault="00BF4E7F" w:rsidP="00EA3954">
            <w:r>
              <w:t>0%</w:t>
            </w:r>
          </w:p>
        </w:tc>
      </w:tr>
      <w:tr w:rsidR="00EA3954" w14:paraId="2E055D25" w14:textId="77777777" w:rsidTr="00BF4E7F">
        <w:tc>
          <w:tcPr>
            <w:tcW w:w="2394" w:type="dxa"/>
          </w:tcPr>
          <w:p w14:paraId="4C4D372D" w14:textId="60FE159C" w:rsidR="00EA3954" w:rsidRDefault="00BF4E7F" w:rsidP="00EA3954">
            <w:r>
              <w:t>miedo (fear)</w:t>
            </w:r>
          </w:p>
        </w:tc>
        <w:tc>
          <w:tcPr>
            <w:tcW w:w="2394" w:type="dxa"/>
          </w:tcPr>
          <w:p w14:paraId="494A8DDE" w14:textId="0E8FE97D" w:rsidR="00EA3954" w:rsidRDefault="00BF4E7F" w:rsidP="00EA3954">
            <w:r>
              <w:t>1</w:t>
            </w:r>
          </w:p>
        </w:tc>
        <w:tc>
          <w:tcPr>
            <w:tcW w:w="2394" w:type="dxa"/>
          </w:tcPr>
          <w:p w14:paraId="4C31534B" w14:textId="41FD1A1B" w:rsidR="00EA3954" w:rsidRDefault="00BF4E7F" w:rsidP="00EA3954">
            <w:r>
              <w:t>1</w:t>
            </w:r>
          </w:p>
        </w:tc>
        <w:tc>
          <w:tcPr>
            <w:tcW w:w="2394" w:type="dxa"/>
          </w:tcPr>
          <w:p w14:paraId="1B552F54" w14:textId="25DF5268" w:rsidR="00EA3954" w:rsidRDefault="00BF4E7F" w:rsidP="00EA3954">
            <w:r>
              <w:t>0%</w:t>
            </w:r>
          </w:p>
        </w:tc>
      </w:tr>
      <w:tr w:rsidR="00EA3954" w14:paraId="2C0E19F8" w14:textId="77777777" w:rsidTr="00BF4E7F">
        <w:tc>
          <w:tcPr>
            <w:tcW w:w="2394" w:type="dxa"/>
          </w:tcPr>
          <w:p w14:paraId="1ED30DB0" w14:textId="03691609" w:rsidR="00EA3954" w:rsidRDefault="00BF4E7F" w:rsidP="00EA3954">
            <w:r>
              <w:t>orgullo (pride)</w:t>
            </w:r>
          </w:p>
        </w:tc>
        <w:tc>
          <w:tcPr>
            <w:tcW w:w="2394" w:type="dxa"/>
          </w:tcPr>
          <w:p w14:paraId="21C0EA16" w14:textId="717EF7DC" w:rsidR="00EA3954" w:rsidRDefault="00BF4E7F" w:rsidP="00EA3954">
            <w:r>
              <w:t>1</w:t>
            </w:r>
          </w:p>
        </w:tc>
        <w:tc>
          <w:tcPr>
            <w:tcW w:w="2394" w:type="dxa"/>
          </w:tcPr>
          <w:p w14:paraId="00E11CF9" w14:textId="2EF7B3A6" w:rsidR="00EA3954" w:rsidRDefault="00BF4E7F" w:rsidP="00EA3954">
            <w:r>
              <w:t>1</w:t>
            </w:r>
          </w:p>
        </w:tc>
        <w:tc>
          <w:tcPr>
            <w:tcW w:w="2394" w:type="dxa"/>
          </w:tcPr>
          <w:p w14:paraId="57211ACD" w14:textId="6FB3C38A" w:rsidR="00EA3954" w:rsidRDefault="00BF4E7F" w:rsidP="00EA3954">
            <w:r>
              <w:t>0%</w:t>
            </w:r>
          </w:p>
        </w:tc>
      </w:tr>
      <w:tr w:rsidR="00EA3954" w14:paraId="6172F27C" w14:textId="77777777" w:rsidTr="00BF4E7F">
        <w:tc>
          <w:tcPr>
            <w:tcW w:w="2394" w:type="dxa"/>
          </w:tcPr>
          <w:p w14:paraId="340708D3" w14:textId="5E6175F9" w:rsidR="00EA3954" w:rsidRDefault="00BF4E7F" w:rsidP="00EA3954">
            <w:r>
              <w:t>padecer (to suffer)</w:t>
            </w:r>
          </w:p>
        </w:tc>
        <w:tc>
          <w:tcPr>
            <w:tcW w:w="2394" w:type="dxa"/>
          </w:tcPr>
          <w:p w14:paraId="0CEA564E" w14:textId="5BF7C093" w:rsidR="00EA3954" w:rsidRDefault="00BF4E7F" w:rsidP="00EA3954">
            <w:r>
              <w:t>3</w:t>
            </w:r>
          </w:p>
        </w:tc>
        <w:tc>
          <w:tcPr>
            <w:tcW w:w="2394" w:type="dxa"/>
          </w:tcPr>
          <w:p w14:paraId="14FDA509" w14:textId="4AA3AF8D" w:rsidR="00EA3954" w:rsidRDefault="00BF4E7F" w:rsidP="00EA3954">
            <w:r>
              <w:t>1</w:t>
            </w:r>
          </w:p>
        </w:tc>
        <w:tc>
          <w:tcPr>
            <w:tcW w:w="2394" w:type="dxa"/>
          </w:tcPr>
          <w:p w14:paraId="61B114AC" w14:textId="0492A07F" w:rsidR="00EA3954" w:rsidRDefault="00BF4E7F" w:rsidP="00EA3954">
            <w:r>
              <w:t>66%</w:t>
            </w:r>
          </w:p>
        </w:tc>
      </w:tr>
      <w:tr w:rsidR="00EA3954" w14:paraId="2B4FAF2A" w14:textId="77777777" w:rsidTr="00BF4E7F">
        <w:tc>
          <w:tcPr>
            <w:tcW w:w="2394" w:type="dxa"/>
          </w:tcPr>
          <w:p w14:paraId="11CD5D62" w14:textId="7BB1AE88" w:rsidR="00EA3954" w:rsidRDefault="00BF4E7F" w:rsidP="00EA3954">
            <w:r>
              <w:t>pagar (to gratify)</w:t>
            </w:r>
            <w:r>
              <w:rPr>
                <w:rStyle w:val="FootnoteReference"/>
              </w:rPr>
              <w:footnoteReference w:id="8"/>
            </w:r>
          </w:p>
        </w:tc>
        <w:tc>
          <w:tcPr>
            <w:tcW w:w="2394" w:type="dxa"/>
          </w:tcPr>
          <w:p w14:paraId="0E844661" w14:textId="7E43183B" w:rsidR="00EA3954" w:rsidRDefault="00BF4E7F" w:rsidP="00EA3954">
            <w:r>
              <w:t>1</w:t>
            </w:r>
          </w:p>
        </w:tc>
        <w:tc>
          <w:tcPr>
            <w:tcW w:w="2394" w:type="dxa"/>
          </w:tcPr>
          <w:p w14:paraId="038CBF8C" w14:textId="6F05963A" w:rsidR="00EA3954" w:rsidRDefault="00BF4E7F" w:rsidP="00EA3954">
            <w:r>
              <w:t>0</w:t>
            </w:r>
          </w:p>
        </w:tc>
        <w:tc>
          <w:tcPr>
            <w:tcW w:w="2394" w:type="dxa"/>
          </w:tcPr>
          <w:p w14:paraId="499D1C33" w14:textId="44612695" w:rsidR="00EA3954" w:rsidRDefault="00BF4E7F" w:rsidP="00EA3954">
            <w:r>
              <w:t>100%</w:t>
            </w:r>
          </w:p>
        </w:tc>
      </w:tr>
      <w:tr w:rsidR="00EA3954" w14:paraId="3AAE700A" w14:textId="77777777" w:rsidTr="00BF4E7F">
        <w:tc>
          <w:tcPr>
            <w:tcW w:w="2394" w:type="dxa"/>
          </w:tcPr>
          <w:p w14:paraId="2AFFA18C" w14:textId="4765EA56" w:rsidR="00EA3954" w:rsidRDefault="00BF4E7F" w:rsidP="00EA3954">
            <w:r>
              <w:t>pesar (to aggrieve)</w:t>
            </w:r>
          </w:p>
        </w:tc>
        <w:tc>
          <w:tcPr>
            <w:tcW w:w="2394" w:type="dxa"/>
          </w:tcPr>
          <w:p w14:paraId="2BE52FAF" w14:textId="2BDBCA52" w:rsidR="00EA3954" w:rsidRDefault="00BF4E7F" w:rsidP="00EA3954">
            <w:r>
              <w:t>1</w:t>
            </w:r>
          </w:p>
        </w:tc>
        <w:tc>
          <w:tcPr>
            <w:tcW w:w="2394" w:type="dxa"/>
          </w:tcPr>
          <w:p w14:paraId="12630C6B" w14:textId="29ED86E7" w:rsidR="00EA3954" w:rsidRDefault="00BF4E7F" w:rsidP="00EA3954">
            <w:r>
              <w:t>1</w:t>
            </w:r>
          </w:p>
        </w:tc>
        <w:tc>
          <w:tcPr>
            <w:tcW w:w="2394" w:type="dxa"/>
          </w:tcPr>
          <w:p w14:paraId="7CE00F0D" w14:textId="185D20F7" w:rsidR="00EA3954" w:rsidRDefault="00BF4E7F" w:rsidP="00EA3954">
            <w:r>
              <w:t>0%</w:t>
            </w:r>
          </w:p>
        </w:tc>
      </w:tr>
      <w:tr w:rsidR="00EA3954" w14:paraId="72F23477" w14:textId="77777777" w:rsidTr="00BF4E7F">
        <w:tc>
          <w:tcPr>
            <w:tcW w:w="2394" w:type="dxa"/>
          </w:tcPr>
          <w:p w14:paraId="510D1576" w14:textId="47C65D6D" w:rsidR="00EA3954" w:rsidRDefault="00BF4E7F" w:rsidP="00EA3954">
            <w:r>
              <w:t>piedad (pity)</w:t>
            </w:r>
          </w:p>
        </w:tc>
        <w:tc>
          <w:tcPr>
            <w:tcW w:w="2394" w:type="dxa"/>
          </w:tcPr>
          <w:p w14:paraId="7DFD23EF" w14:textId="1FFAF332" w:rsidR="00EA3954" w:rsidRDefault="00BF4E7F" w:rsidP="00EA3954">
            <w:r>
              <w:t>1</w:t>
            </w:r>
          </w:p>
        </w:tc>
        <w:tc>
          <w:tcPr>
            <w:tcW w:w="2394" w:type="dxa"/>
          </w:tcPr>
          <w:p w14:paraId="73588062" w14:textId="79507B69" w:rsidR="00EA3954" w:rsidRDefault="00BF4E7F" w:rsidP="00EA3954">
            <w:r>
              <w:t>0</w:t>
            </w:r>
          </w:p>
        </w:tc>
        <w:tc>
          <w:tcPr>
            <w:tcW w:w="2394" w:type="dxa"/>
          </w:tcPr>
          <w:p w14:paraId="2542137C" w14:textId="1F9B5878" w:rsidR="00EA3954" w:rsidRDefault="00BF4E7F" w:rsidP="00EA3954">
            <w:r>
              <w:t>100%</w:t>
            </w:r>
          </w:p>
        </w:tc>
      </w:tr>
      <w:tr w:rsidR="00EA3954" w14:paraId="1FE99BE3" w14:textId="77777777" w:rsidTr="00BF4E7F">
        <w:tc>
          <w:tcPr>
            <w:tcW w:w="2394" w:type="dxa"/>
          </w:tcPr>
          <w:p w14:paraId="50D3B0D1" w14:textId="259DA7AC" w:rsidR="00EA3954" w:rsidRDefault="00BF4E7F" w:rsidP="00EA3954">
            <w:r>
              <w:t>placer (pleasure)</w:t>
            </w:r>
          </w:p>
        </w:tc>
        <w:tc>
          <w:tcPr>
            <w:tcW w:w="2394" w:type="dxa"/>
          </w:tcPr>
          <w:p w14:paraId="643317DE" w14:textId="2C362E2E" w:rsidR="00EA3954" w:rsidRDefault="00BF4E7F" w:rsidP="00EA3954">
            <w:r>
              <w:t>4</w:t>
            </w:r>
          </w:p>
        </w:tc>
        <w:tc>
          <w:tcPr>
            <w:tcW w:w="2394" w:type="dxa"/>
          </w:tcPr>
          <w:p w14:paraId="1727869A" w14:textId="35965322" w:rsidR="00EA3954" w:rsidRDefault="00BF4E7F" w:rsidP="00EA3954">
            <w:r>
              <w:t>3</w:t>
            </w:r>
          </w:p>
        </w:tc>
        <w:tc>
          <w:tcPr>
            <w:tcW w:w="2394" w:type="dxa"/>
          </w:tcPr>
          <w:p w14:paraId="62638B73" w14:textId="63001092" w:rsidR="00EA3954" w:rsidRDefault="00BF4E7F" w:rsidP="00EA3954">
            <w:r>
              <w:t>25%</w:t>
            </w:r>
          </w:p>
        </w:tc>
      </w:tr>
      <w:tr w:rsidR="00EA3954" w14:paraId="01E1ED35" w14:textId="77777777" w:rsidTr="00BF4E7F">
        <w:tc>
          <w:tcPr>
            <w:tcW w:w="2394" w:type="dxa"/>
          </w:tcPr>
          <w:p w14:paraId="600E1686" w14:textId="3A2DAF45" w:rsidR="00EA3954" w:rsidRDefault="00BF4E7F" w:rsidP="00EA3954">
            <w:r>
              <w:t>querer (to love)</w:t>
            </w:r>
            <w:r>
              <w:rPr>
                <w:rStyle w:val="FootnoteReference"/>
              </w:rPr>
              <w:footnoteReference w:id="9"/>
            </w:r>
          </w:p>
        </w:tc>
        <w:tc>
          <w:tcPr>
            <w:tcW w:w="2394" w:type="dxa"/>
          </w:tcPr>
          <w:p w14:paraId="17830253" w14:textId="5A6EEFEB" w:rsidR="00EA3954" w:rsidRDefault="00BF4E7F" w:rsidP="00EA3954">
            <w:r>
              <w:t>2</w:t>
            </w:r>
          </w:p>
        </w:tc>
        <w:tc>
          <w:tcPr>
            <w:tcW w:w="2394" w:type="dxa"/>
          </w:tcPr>
          <w:p w14:paraId="17FCF65B" w14:textId="6CF6FA3D" w:rsidR="00EA3954" w:rsidRDefault="00BF4E7F" w:rsidP="00EA3954">
            <w:r>
              <w:t>0</w:t>
            </w:r>
          </w:p>
        </w:tc>
        <w:tc>
          <w:tcPr>
            <w:tcW w:w="2394" w:type="dxa"/>
          </w:tcPr>
          <w:p w14:paraId="5E83D07B" w14:textId="59EAD744" w:rsidR="00EA3954" w:rsidRDefault="00BF4E7F" w:rsidP="00EA3954">
            <w:r>
              <w:t>100%</w:t>
            </w:r>
          </w:p>
        </w:tc>
      </w:tr>
      <w:tr w:rsidR="00EA3954" w14:paraId="7438EFAB" w14:textId="77777777" w:rsidTr="00BF4E7F">
        <w:tc>
          <w:tcPr>
            <w:tcW w:w="2394" w:type="dxa"/>
          </w:tcPr>
          <w:p w14:paraId="5355BAA8" w14:textId="62D3BB10" w:rsidR="00EA3954" w:rsidRDefault="00BF4E7F" w:rsidP="00EA3954">
            <w:r>
              <w:t>reír (to laugh)</w:t>
            </w:r>
          </w:p>
        </w:tc>
        <w:tc>
          <w:tcPr>
            <w:tcW w:w="2394" w:type="dxa"/>
          </w:tcPr>
          <w:p w14:paraId="1AE6A5EA" w14:textId="02F60524" w:rsidR="00EA3954" w:rsidRDefault="00BF4E7F" w:rsidP="00EA3954">
            <w:r>
              <w:t>1</w:t>
            </w:r>
          </w:p>
        </w:tc>
        <w:tc>
          <w:tcPr>
            <w:tcW w:w="2394" w:type="dxa"/>
          </w:tcPr>
          <w:p w14:paraId="1D77B530" w14:textId="332FEAFB" w:rsidR="00EA3954" w:rsidRDefault="00BF4E7F" w:rsidP="00EA3954">
            <w:r>
              <w:t>0</w:t>
            </w:r>
          </w:p>
        </w:tc>
        <w:tc>
          <w:tcPr>
            <w:tcW w:w="2394" w:type="dxa"/>
          </w:tcPr>
          <w:p w14:paraId="146EA83D" w14:textId="505672CC" w:rsidR="00EA3954" w:rsidRDefault="00BF4E7F" w:rsidP="00EA3954">
            <w:r>
              <w:t>100%</w:t>
            </w:r>
          </w:p>
        </w:tc>
      </w:tr>
      <w:tr w:rsidR="00EA3954" w14:paraId="2384A0E3" w14:textId="77777777" w:rsidTr="00BF4E7F">
        <w:tc>
          <w:tcPr>
            <w:tcW w:w="2394" w:type="dxa"/>
          </w:tcPr>
          <w:p w14:paraId="474F6636" w14:textId="61BEB432" w:rsidR="00EA3954" w:rsidRDefault="00BF4E7F" w:rsidP="00EA3954">
            <w:r>
              <w:t>sentir (to feel)</w:t>
            </w:r>
            <w:r>
              <w:rPr>
                <w:rStyle w:val="FootnoteReference"/>
              </w:rPr>
              <w:footnoteReference w:id="10"/>
            </w:r>
          </w:p>
        </w:tc>
        <w:tc>
          <w:tcPr>
            <w:tcW w:w="2394" w:type="dxa"/>
          </w:tcPr>
          <w:p w14:paraId="4C10FF75" w14:textId="6F602D2C" w:rsidR="00EA3954" w:rsidRDefault="00125D9B" w:rsidP="00EA3954">
            <w:r>
              <w:t>1</w:t>
            </w:r>
          </w:p>
        </w:tc>
        <w:tc>
          <w:tcPr>
            <w:tcW w:w="2394" w:type="dxa"/>
          </w:tcPr>
          <w:p w14:paraId="4324FD2D" w14:textId="57B1EDF7" w:rsidR="00EA3954" w:rsidRDefault="00125D9B" w:rsidP="00EA3954">
            <w:r>
              <w:t>0</w:t>
            </w:r>
          </w:p>
        </w:tc>
        <w:tc>
          <w:tcPr>
            <w:tcW w:w="2394" w:type="dxa"/>
          </w:tcPr>
          <w:p w14:paraId="7D1180BC" w14:textId="6002F5AB" w:rsidR="00EA3954" w:rsidRDefault="00125D9B" w:rsidP="00EA3954">
            <w:r>
              <w:t>100%</w:t>
            </w:r>
          </w:p>
        </w:tc>
      </w:tr>
      <w:tr w:rsidR="00EA3954" w14:paraId="16F32502" w14:textId="77777777" w:rsidTr="00BF4E7F">
        <w:tc>
          <w:tcPr>
            <w:tcW w:w="2394" w:type="dxa"/>
          </w:tcPr>
          <w:p w14:paraId="321CF038" w14:textId="1FE4B92F" w:rsidR="00EA3954" w:rsidRDefault="00125D9B" w:rsidP="00EA3954">
            <w:r>
              <w:t>sobresalto (distress)</w:t>
            </w:r>
          </w:p>
        </w:tc>
        <w:tc>
          <w:tcPr>
            <w:tcW w:w="2394" w:type="dxa"/>
          </w:tcPr>
          <w:p w14:paraId="1B386053" w14:textId="0DD2F8D2" w:rsidR="00EA3954" w:rsidRDefault="00125D9B" w:rsidP="00EA3954">
            <w:r>
              <w:t>1</w:t>
            </w:r>
          </w:p>
        </w:tc>
        <w:tc>
          <w:tcPr>
            <w:tcW w:w="2394" w:type="dxa"/>
          </w:tcPr>
          <w:p w14:paraId="5CD40AAB" w14:textId="71A05A17" w:rsidR="00EA3954" w:rsidRDefault="00125D9B" w:rsidP="00EA3954">
            <w:r>
              <w:t>0</w:t>
            </w:r>
          </w:p>
        </w:tc>
        <w:tc>
          <w:tcPr>
            <w:tcW w:w="2394" w:type="dxa"/>
          </w:tcPr>
          <w:p w14:paraId="4DAA3D01" w14:textId="2FAD2156" w:rsidR="00EA3954" w:rsidRDefault="00125D9B" w:rsidP="00EA3954">
            <w:r>
              <w:t>100%</w:t>
            </w:r>
          </w:p>
        </w:tc>
      </w:tr>
      <w:tr w:rsidR="00EA3954" w14:paraId="0DB4BE64" w14:textId="77777777" w:rsidTr="00BF4E7F">
        <w:tc>
          <w:tcPr>
            <w:tcW w:w="2394" w:type="dxa"/>
          </w:tcPr>
          <w:p w14:paraId="08DF88CF" w14:textId="5AC08393" w:rsidR="00EA3954" w:rsidRDefault="00125D9B" w:rsidP="00EA3954">
            <w:r>
              <w:t>sonreír (to smile)</w:t>
            </w:r>
          </w:p>
        </w:tc>
        <w:tc>
          <w:tcPr>
            <w:tcW w:w="2394" w:type="dxa"/>
          </w:tcPr>
          <w:p w14:paraId="029020D4" w14:textId="2684946B" w:rsidR="00EA3954" w:rsidRDefault="00125D9B" w:rsidP="00EA3954">
            <w:r>
              <w:t>1</w:t>
            </w:r>
          </w:p>
        </w:tc>
        <w:tc>
          <w:tcPr>
            <w:tcW w:w="2394" w:type="dxa"/>
          </w:tcPr>
          <w:p w14:paraId="6E481E42" w14:textId="473E8392" w:rsidR="00EA3954" w:rsidRDefault="00125D9B" w:rsidP="00EA3954">
            <w:r>
              <w:t>0</w:t>
            </w:r>
          </w:p>
        </w:tc>
        <w:tc>
          <w:tcPr>
            <w:tcW w:w="2394" w:type="dxa"/>
          </w:tcPr>
          <w:p w14:paraId="5FBDC17D" w14:textId="444A4271" w:rsidR="00EA3954" w:rsidRDefault="00125D9B" w:rsidP="00EA3954">
            <w:r>
              <w:t>100%</w:t>
            </w:r>
          </w:p>
        </w:tc>
      </w:tr>
      <w:tr w:rsidR="00EA3954" w14:paraId="78C25118" w14:textId="77777777" w:rsidTr="00BF4E7F">
        <w:tc>
          <w:tcPr>
            <w:tcW w:w="2394" w:type="dxa"/>
          </w:tcPr>
          <w:p w14:paraId="69F8BDF8" w14:textId="6FE3D10C" w:rsidR="00EA3954" w:rsidRDefault="00125D9B" w:rsidP="00EA3954">
            <w:r>
              <w:t>sufrir (to suffer)</w:t>
            </w:r>
          </w:p>
        </w:tc>
        <w:tc>
          <w:tcPr>
            <w:tcW w:w="2394" w:type="dxa"/>
          </w:tcPr>
          <w:p w14:paraId="069CC36A" w14:textId="11D7BE0F" w:rsidR="00EA3954" w:rsidRDefault="00125D9B" w:rsidP="00EA3954">
            <w:r>
              <w:t>1</w:t>
            </w:r>
          </w:p>
        </w:tc>
        <w:tc>
          <w:tcPr>
            <w:tcW w:w="2394" w:type="dxa"/>
          </w:tcPr>
          <w:p w14:paraId="470177B3" w14:textId="1CA3134D" w:rsidR="00EA3954" w:rsidRDefault="00125D9B" w:rsidP="00EA3954">
            <w:r>
              <w:t>0</w:t>
            </w:r>
          </w:p>
        </w:tc>
        <w:tc>
          <w:tcPr>
            <w:tcW w:w="2394" w:type="dxa"/>
          </w:tcPr>
          <w:p w14:paraId="1E59DEBA" w14:textId="3728403F" w:rsidR="00EA3954" w:rsidRDefault="00125D9B" w:rsidP="00EA3954">
            <w:r>
              <w:t>100%</w:t>
            </w:r>
          </w:p>
        </w:tc>
      </w:tr>
      <w:tr w:rsidR="00EA3954" w14:paraId="68BDCA48" w14:textId="77777777" w:rsidTr="00BF4E7F">
        <w:tc>
          <w:tcPr>
            <w:tcW w:w="2394" w:type="dxa"/>
          </w:tcPr>
          <w:p w14:paraId="51AE0984" w14:textId="1E359179" w:rsidR="00EA3954" w:rsidRDefault="00125D9B" w:rsidP="00EA3954">
            <w:r>
              <w:t>temer (to fear)</w:t>
            </w:r>
          </w:p>
        </w:tc>
        <w:tc>
          <w:tcPr>
            <w:tcW w:w="2394" w:type="dxa"/>
          </w:tcPr>
          <w:p w14:paraId="1CAFFA47" w14:textId="081A879B" w:rsidR="00EA3954" w:rsidRDefault="00125D9B" w:rsidP="00EA3954">
            <w:r>
              <w:t>1</w:t>
            </w:r>
          </w:p>
        </w:tc>
        <w:tc>
          <w:tcPr>
            <w:tcW w:w="2394" w:type="dxa"/>
          </w:tcPr>
          <w:p w14:paraId="262129CC" w14:textId="7CD10512" w:rsidR="00EA3954" w:rsidRDefault="00125D9B" w:rsidP="00EA3954">
            <w:r>
              <w:t>0</w:t>
            </w:r>
          </w:p>
        </w:tc>
        <w:tc>
          <w:tcPr>
            <w:tcW w:w="2394" w:type="dxa"/>
          </w:tcPr>
          <w:p w14:paraId="614D2CD5" w14:textId="79BC737B" w:rsidR="00EA3954" w:rsidRDefault="00125D9B" w:rsidP="00EA3954">
            <w:r>
              <w:t>100%</w:t>
            </w:r>
          </w:p>
        </w:tc>
      </w:tr>
      <w:tr w:rsidR="00EA3954" w14:paraId="73529586" w14:textId="77777777" w:rsidTr="00BF4E7F">
        <w:tc>
          <w:tcPr>
            <w:tcW w:w="2394" w:type="dxa"/>
          </w:tcPr>
          <w:p w14:paraId="5406235E" w14:textId="4DA71DE9" w:rsidR="00EA3954" w:rsidRDefault="00125D9B" w:rsidP="00EA3954">
            <w:r>
              <w:t>tormento (torment)</w:t>
            </w:r>
          </w:p>
        </w:tc>
        <w:tc>
          <w:tcPr>
            <w:tcW w:w="2394" w:type="dxa"/>
          </w:tcPr>
          <w:p w14:paraId="0A87A69E" w14:textId="1F334099" w:rsidR="00EA3954" w:rsidRDefault="00125D9B" w:rsidP="00EA3954">
            <w:r>
              <w:t>1</w:t>
            </w:r>
          </w:p>
        </w:tc>
        <w:tc>
          <w:tcPr>
            <w:tcW w:w="2394" w:type="dxa"/>
          </w:tcPr>
          <w:p w14:paraId="110FAA3B" w14:textId="0C41F5F7" w:rsidR="00EA3954" w:rsidRDefault="00125D9B" w:rsidP="00EA3954">
            <w:r>
              <w:t>0</w:t>
            </w:r>
          </w:p>
        </w:tc>
        <w:tc>
          <w:tcPr>
            <w:tcW w:w="2394" w:type="dxa"/>
          </w:tcPr>
          <w:p w14:paraId="21026111" w14:textId="5985CA0A" w:rsidR="00EA3954" w:rsidRDefault="00125D9B" w:rsidP="00EA3954">
            <w:r>
              <w:t>100%</w:t>
            </w:r>
          </w:p>
        </w:tc>
      </w:tr>
      <w:tr w:rsidR="00EA3954" w14:paraId="3FFD64F4" w14:textId="77777777" w:rsidTr="00BF4E7F">
        <w:tc>
          <w:tcPr>
            <w:tcW w:w="2394" w:type="dxa"/>
          </w:tcPr>
          <w:p w14:paraId="423F3967" w14:textId="7CA4BC25" w:rsidR="00EA3954" w:rsidRDefault="00125D9B" w:rsidP="00EA3954">
            <w:r>
              <w:t>tristeza (sadness)</w:t>
            </w:r>
          </w:p>
        </w:tc>
        <w:tc>
          <w:tcPr>
            <w:tcW w:w="2394" w:type="dxa"/>
          </w:tcPr>
          <w:p w14:paraId="0E8A0AD9" w14:textId="56D2C177" w:rsidR="00EA3954" w:rsidRDefault="00125D9B" w:rsidP="00EA3954">
            <w:r>
              <w:t>3</w:t>
            </w:r>
          </w:p>
        </w:tc>
        <w:tc>
          <w:tcPr>
            <w:tcW w:w="2394" w:type="dxa"/>
          </w:tcPr>
          <w:p w14:paraId="60CEE5EC" w14:textId="6E54CCF7" w:rsidR="00EA3954" w:rsidRDefault="00125D9B" w:rsidP="00EA3954">
            <w:r>
              <w:t>0</w:t>
            </w:r>
          </w:p>
        </w:tc>
        <w:tc>
          <w:tcPr>
            <w:tcW w:w="2394" w:type="dxa"/>
          </w:tcPr>
          <w:p w14:paraId="7C576652" w14:textId="46481EA9" w:rsidR="00EA3954" w:rsidRDefault="00125D9B" w:rsidP="00EA3954">
            <w:r>
              <w:t>100%</w:t>
            </w:r>
          </w:p>
        </w:tc>
      </w:tr>
      <w:tr w:rsidR="00EA3954" w14:paraId="3DD0FDC0" w14:textId="77777777" w:rsidTr="00BF4E7F">
        <w:tc>
          <w:tcPr>
            <w:tcW w:w="2394" w:type="dxa"/>
          </w:tcPr>
          <w:p w14:paraId="7716C692" w14:textId="3901139A" w:rsidR="00EA3954" w:rsidRDefault="00125D9B" w:rsidP="00EA3954">
            <w:r>
              <w:t>vergüenza (shame)</w:t>
            </w:r>
          </w:p>
        </w:tc>
        <w:tc>
          <w:tcPr>
            <w:tcW w:w="2394" w:type="dxa"/>
          </w:tcPr>
          <w:p w14:paraId="3FCCB863" w14:textId="7959DD06" w:rsidR="00EA3954" w:rsidRDefault="00125D9B" w:rsidP="00EA3954">
            <w:r>
              <w:t>1</w:t>
            </w:r>
          </w:p>
        </w:tc>
        <w:tc>
          <w:tcPr>
            <w:tcW w:w="2394" w:type="dxa"/>
          </w:tcPr>
          <w:p w14:paraId="2BCA96CB" w14:textId="07812678" w:rsidR="00EA3954" w:rsidRDefault="00125D9B" w:rsidP="00EA3954">
            <w:r>
              <w:t>1</w:t>
            </w:r>
          </w:p>
        </w:tc>
        <w:tc>
          <w:tcPr>
            <w:tcW w:w="2394" w:type="dxa"/>
          </w:tcPr>
          <w:p w14:paraId="1607A1A5" w14:textId="00AD83AB" w:rsidR="00EA3954" w:rsidRDefault="00125D9B" w:rsidP="00EA3954">
            <w:r>
              <w:t>0%</w:t>
            </w:r>
          </w:p>
        </w:tc>
      </w:tr>
      <w:tr w:rsidR="00EA3954" w14:paraId="7AB4FBEC" w14:textId="77777777" w:rsidTr="00BF4E7F">
        <w:tc>
          <w:tcPr>
            <w:tcW w:w="2394" w:type="dxa"/>
          </w:tcPr>
          <w:p w14:paraId="15A37B2E" w14:textId="73585A4B" w:rsidR="00EA3954" w:rsidRDefault="00125D9B" w:rsidP="00125D9B">
            <w:r>
              <w:t>vicio (pleasure)</w:t>
            </w:r>
          </w:p>
        </w:tc>
        <w:tc>
          <w:tcPr>
            <w:tcW w:w="2394" w:type="dxa"/>
          </w:tcPr>
          <w:p w14:paraId="3BB951AD" w14:textId="1F8CED04" w:rsidR="00EA3954" w:rsidRDefault="00125D9B" w:rsidP="00EA3954">
            <w:r>
              <w:t>2</w:t>
            </w:r>
          </w:p>
        </w:tc>
        <w:tc>
          <w:tcPr>
            <w:tcW w:w="2394" w:type="dxa"/>
          </w:tcPr>
          <w:p w14:paraId="4F7F3C01" w14:textId="7C6D74C3" w:rsidR="00EA3954" w:rsidRDefault="00125D9B" w:rsidP="00EA3954">
            <w:r>
              <w:t>1</w:t>
            </w:r>
          </w:p>
        </w:tc>
        <w:tc>
          <w:tcPr>
            <w:tcW w:w="2394" w:type="dxa"/>
          </w:tcPr>
          <w:p w14:paraId="5F2DCA41" w14:textId="0E255388" w:rsidR="00EA3954" w:rsidRDefault="00125D9B" w:rsidP="00EA3954">
            <w:r>
              <w:t>50%</w:t>
            </w:r>
          </w:p>
        </w:tc>
      </w:tr>
      <w:tr w:rsidR="00EA3954" w14:paraId="376B0583" w14:textId="77777777" w:rsidTr="00BF4E7F">
        <w:tc>
          <w:tcPr>
            <w:tcW w:w="2394" w:type="dxa"/>
          </w:tcPr>
          <w:p w14:paraId="0C31848C" w14:textId="0408DAF2" w:rsidR="00EA3954" w:rsidRDefault="00125D9B" w:rsidP="00EA3954">
            <w:r>
              <w:t>total unique emotion words in sample: 42</w:t>
            </w:r>
          </w:p>
        </w:tc>
        <w:tc>
          <w:tcPr>
            <w:tcW w:w="2394" w:type="dxa"/>
          </w:tcPr>
          <w:p w14:paraId="62B6B36B" w14:textId="62C42498" w:rsidR="00EA3954" w:rsidRDefault="00125D9B" w:rsidP="00EA3954">
            <w:r>
              <w:t>total uses = 117</w:t>
            </w:r>
          </w:p>
        </w:tc>
        <w:tc>
          <w:tcPr>
            <w:tcW w:w="2394" w:type="dxa"/>
          </w:tcPr>
          <w:p w14:paraId="160DF16E" w14:textId="19BCBB48" w:rsidR="00EA3954" w:rsidRDefault="00125D9B" w:rsidP="00EA3954">
            <w:r>
              <w:t>total uses = 61</w:t>
            </w:r>
          </w:p>
        </w:tc>
        <w:tc>
          <w:tcPr>
            <w:tcW w:w="2394" w:type="dxa"/>
          </w:tcPr>
          <w:p w14:paraId="2FF3CF78" w14:textId="78696762" w:rsidR="00EA3954" w:rsidRDefault="00125D9B" w:rsidP="00EA3954">
            <w:r>
              <w:t>overall suppression = 48%</w:t>
            </w:r>
          </w:p>
        </w:tc>
      </w:tr>
    </w:tbl>
    <w:p w14:paraId="771FC41E" w14:textId="77777777" w:rsidR="00EA3954" w:rsidRDefault="00EA3954" w:rsidP="00EA3954">
      <w:pPr>
        <w:spacing w:line="480" w:lineRule="auto"/>
      </w:pPr>
    </w:p>
    <w:p w14:paraId="758C4685" w14:textId="798371FF" w:rsidR="00125D9B" w:rsidRDefault="00125D9B" w:rsidP="00EA3954">
      <w:pPr>
        <w:spacing w:line="480" w:lineRule="auto"/>
      </w:pPr>
      <w:r>
        <w:t xml:space="preserve">Though our sample size for this comparison, two chapters, is quite small compared to the overall extent of the Montalvo and Southey’s texts, we think that the figure we have generated for the suppression of emotion words, 48%, </w:t>
      </w:r>
      <w:r w:rsidR="00556306">
        <w:t>suggests that the suppression of emotion is not a fluke, but a consistent practice</w:t>
      </w:r>
      <w:r>
        <w:t xml:space="preserve">. </w:t>
      </w:r>
      <w:r w:rsidR="00556306">
        <w:t>We believe this figure, which seems high, might even grow once we include the project</w:t>
      </w:r>
      <w:r>
        <w:t xml:space="preserve"> Montalvo’s Book IV, </w:t>
      </w:r>
      <w:r w:rsidR="00556306">
        <w:t>which Southey abridged so heavily that it hardly seems the same work</w:t>
      </w:r>
      <w:r>
        <w:t xml:space="preserve">. </w:t>
      </w:r>
    </w:p>
    <w:p w14:paraId="0F7DAA3D" w14:textId="3CBBEACB" w:rsidR="00B93F6E" w:rsidDel="00B7645C" w:rsidRDefault="00125D9B" w:rsidP="00125D9B">
      <w:pPr>
        <w:spacing w:line="480" w:lineRule="auto"/>
        <w:ind w:firstLine="720"/>
        <w:rPr>
          <w:del w:id="28" w:author="Elisa Beshero-Bondar" w:date="2017-10-20T09:58:00Z"/>
        </w:rPr>
      </w:pPr>
      <w:r>
        <w:t>It seems quite clear to us that Southey has dramatically altered the emotional content of the romance for his translation, though especially with a small sample, the reason for the suppres</w:t>
      </w:r>
      <w:ins w:id="29" w:author="Elisa Beshero-Bondar" w:date="2017-10-20T09:58:00Z">
        <w:r w:rsidR="00B7645C">
          <w:t>s</w:t>
        </w:r>
      </w:ins>
      <w:r>
        <w:t xml:space="preserve">ion of emotion is not so clear. </w:t>
      </w:r>
      <w:ins w:id="30" w:author="Elisa Beshero-Bondar" w:date="2017-10-20T09:58:00Z">
        <w:r w:rsidR="00B7645C">
          <w:t xml:space="preserve">Southey’s efforts here give us perspective in </w:t>
        </w:r>
      </w:ins>
      <w:ins w:id="31" w:author="Elisa Beshero-Bondar" w:date="2017-10-20T09:59:00Z">
        <w:r w:rsidR="00B7645C">
          <w:t>the</w:t>
        </w:r>
      </w:ins>
      <w:ins w:id="32" w:author="Elisa Beshero-Bondar" w:date="2017-10-20T09:58:00Z">
        <w:r w:rsidR="00B7645C">
          <w:t xml:space="preserve"> </w:t>
        </w:r>
      </w:ins>
      <w:ins w:id="33" w:author="Elisa Beshero-Bondar" w:date="2017-10-20T09:59:00Z">
        <w:r w:rsidR="00B7645C">
          <w:t>field of Romanticism on its complex engagement with emotional content: it is commonplace to consider Romanticism as concerned with the engagement of readerly sympathies and expression of affect, but Romantic authors</w:t>
        </w:r>
      </w:ins>
      <w:ins w:id="34" w:author="Elisa Beshero-Bondar" w:date="2017-10-20T10:00:00Z">
        <w:r w:rsidR="00B7645C">
          <w:t xml:space="preserve"> (including Southey</w:t>
        </w:r>
      </w:ins>
      <w:ins w:id="35" w:author="Elisa Beshero-Bondar" w:date="2017-10-20T10:01:00Z">
        <w:r w:rsidR="00B7645C">
          <w:t xml:space="preserve">’s friends, </w:t>
        </w:r>
      </w:ins>
      <w:ins w:id="36" w:author="Elisa Beshero-Bondar" w:date="2017-10-20T10:00:00Z">
        <w:r w:rsidR="00B7645C">
          <w:t>Wi</w:t>
        </w:r>
      </w:ins>
      <w:ins w:id="37" w:author="Elisa Beshero-Bondar" w:date="2017-10-20T10:03:00Z">
        <w:r w:rsidR="00B7645C">
          <w:t>l</w:t>
        </w:r>
      </w:ins>
      <w:ins w:id="38" w:author="Elisa Beshero-Bondar" w:date="2017-10-20T10:00:00Z">
        <w:r w:rsidR="00B7645C">
          <w:t>liam Wordsworth and Samuel Taylor Coleridge)</w:t>
        </w:r>
      </w:ins>
      <w:ins w:id="39" w:author="Elisa Beshero-Bondar" w:date="2017-10-20T09:59:00Z">
        <w:r w:rsidR="00B7645C">
          <w:t xml:space="preserve"> took emotion very seriously</w:t>
        </w:r>
      </w:ins>
      <w:ins w:id="40" w:author="Elisa Beshero-Bondar" w:date="2017-10-20T10:00:00Z">
        <w:r w:rsidR="00B7645C">
          <w:t xml:space="preserve"> as a </w:t>
        </w:r>
      </w:ins>
      <w:ins w:id="41" w:author="Elisa Beshero-Bondar" w:date="2017-10-20T10:01:00Z">
        <w:r w:rsidR="00B7645C">
          <w:t xml:space="preserve">sublime, </w:t>
        </w:r>
      </w:ins>
      <w:ins w:id="42" w:author="Elisa Beshero-Bondar" w:date="2017-10-20T10:00:00Z">
        <w:r w:rsidR="00B7645C">
          <w:t xml:space="preserve">motile force, driving the mind from measured reason, and their interest in the emotion-laden texts of past centuries may have been modulate, dilute, and refine it for a modern age, attuned to the susceptibility of </w:t>
        </w:r>
      </w:ins>
      <w:ins w:id="43" w:author="Elisa Beshero-Bondar" w:date="2017-10-20T10:02:00Z">
        <w:r w:rsidR="00B7645C">
          <w:t>the mind</w:t>
        </w:r>
      </w:ins>
      <w:ins w:id="44" w:author="Elisa Beshero-Bondar" w:date="2017-10-20T10:00:00Z">
        <w:r w:rsidR="00B7645C">
          <w:t xml:space="preserve"> </w:t>
        </w:r>
      </w:ins>
      <w:ins w:id="45" w:author="Elisa Beshero-Bondar" w:date="2017-10-20T10:02:00Z">
        <w:r w:rsidR="00B7645C">
          <w:t>to overwhelming emotion.</w:t>
        </w:r>
      </w:ins>
      <w:ins w:id="46" w:author="Elisa Beshero-Bondar" w:date="2017-10-20T10:04:00Z">
        <w:r w:rsidR="00B7645C">
          <w:rPr>
            <w:rStyle w:val="FootnoteReference"/>
          </w:rPr>
          <w:footnoteReference w:id="11"/>
        </w:r>
      </w:ins>
      <w:ins w:id="52" w:author="Elisa Beshero-Bondar" w:date="2017-10-20T10:00:00Z">
        <w:r w:rsidR="00B7645C">
          <w:t xml:space="preserve"> </w:t>
        </w:r>
      </w:ins>
    </w:p>
    <w:p w14:paraId="79BA0AE3" w14:textId="0FD9D83A" w:rsidR="00B93F6E" w:rsidRPr="00293BE9" w:rsidRDefault="00293BE9" w:rsidP="00B7645C">
      <w:pPr>
        <w:spacing w:line="480" w:lineRule="auto"/>
        <w:ind w:firstLine="720"/>
      </w:pPr>
      <w:del w:id="53" w:author="Elisa Beshero-Bondar" w:date="2017-10-20T09:58:00Z">
        <w:r w:rsidDel="00B7645C">
          <w:rPr>
            <w:highlight w:val="yellow"/>
          </w:rPr>
          <w:delText>EBB: Something here on Romanticism and emotion—what are the received ideas we might be contesting?</w:delText>
        </w:r>
        <w:r w:rsidDel="00B7645C">
          <w:rPr>
            <w:i/>
          </w:rPr>
          <w:delText xml:space="preserve"> </w:delText>
        </w:r>
      </w:del>
      <w:r>
        <w:t>Jan Plamper writes that it has been traditional in the history of emotion, with examples going back to John Huizinga’s seminal work in the field, of representing the people of the Middle Ages as “</w:t>
      </w:r>
      <w:r w:rsidRPr="00293BE9">
        <w:t>hyperemotional medieval children</w:t>
      </w:r>
      <w:r>
        <w:t xml:space="preserve">” </w:t>
      </w:r>
      <w:r>
        <w:fldChar w:fldCharType="begin"/>
      </w:r>
      <w:r w:rsidR="00DC437D">
        <w:instrText xml:space="preserve"> ADDIN ZOTERO_ITEM CSL_CITATION {"citationID":"CYfumI9N","properties":{"formattedCitation":"(39)","plainCitation":"(39)"},"citationItems":[{"id":2065,"uris":["http://zotero.org/users/1411539/items/AI7PQ4HR"],"uri":["http://zotero.org/users/1411539/items/AI7PQ4HR"],"itemData":{"id":2065,"type":"book","title":"The history of emotions: an introduction","collection-title":"Emotions in History","publisher":"Oxford University Press","publisher-place":"Oxford","number-of-pages":"352","source":"pittcat.pitt.edu Library Catalog","event-place":"Oxford","abstract":"The history of emotions is one of the fastest growing fields in current historical debate, and this is the first book-length introduction to the field, synthesizing the current research, and offering direction for future study. This book is organized around the debate between social constructivist and universalist theories of emotion that has shaped most emotions research in a variety of disciplines for more than a hundred years: social constructivists believe that emotions are largely learned and subject to historical change, while universalists insist on the timelessness and pan-culturalism of emotions. In historicizing and problematizing this binary, Jan Plamper opens emotions research beyond constructivism and universalism; he also maps a vast terrain of thought about feelings in anthropology, philosophy, sociology, linguistics, art history, political science, the life sciences - from nineteenth-century experimental psychology to the latest affective neuroscience - and history, from ancient times to the present day","ISBN":"978-0-19-966833-5","call-number":"BF533 .P5313 2015","note":"OCLC: ocn882899310","shortTitle":"The history of emotions","author":[{"family":"Plamper","given":"Jan"}],"issued":{"date-parts":[["2015"]]}},"locator":"39","suppress-author":true}],"schema":"https://github.com/citation-style-language/schema/raw/master/csl-citation.json"} </w:instrText>
      </w:r>
      <w:r>
        <w:fldChar w:fldCharType="separate"/>
      </w:r>
      <w:r>
        <w:rPr>
          <w:noProof/>
        </w:rPr>
        <w:t>(39)</w:t>
      </w:r>
      <w:r>
        <w:fldChar w:fldCharType="end"/>
      </w:r>
      <w:r>
        <w:t xml:space="preserve">. While scholars in recent years have questioned the idea, which dates back at least to the nineteenth century, of a progressive notion of human emotion characterized by increases in emotional control, it may be that Southey calms Montalvo’s </w:t>
      </w:r>
      <w:r>
        <w:rPr>
          <w:i/>
        </w:rPr>
        <w:t xml:space="preserve">Amadís </w:t>
      </w:r>
      <w:r>
        <w:t xml:space="preserve">as a means of suiting his audience’s taste </w:t>
      </w:r>
      <w:r>
        <w:fldChar w:fldCharType="begin"/>
      </w:r>
      <w:r w:rsidR="00DC437D">
        <w:instrText xml:space="preserve"> ADDIN ZOTERO_ITEM CSL_CITATION {"citationID":"YIRYFjGf","properties":{"formattedCitation":"(Plamper 49)","plainCitation":"(Plamper 49)"},"citationItems":[{"id":2065,"uris":["http://zotero.org/users/1411539/items/AI7PQ4HR"],"uri":["http://zotero.org/users/1411539/items/AI7PQ4HR"],"itemData":{"id":2065,"type":"book","title":"The history of emotions: an introduction","collection-title":"Emotions in History","publisher":"Oxford University Press","publisher-place":"Oxford","number-of-pages":"352","source":"pittcat.pitt.edu Library Catalog","event-place":"Oxford","abstract":"The history of emotions is one of the fastest growing fields in current historical debate, and this is the first book-length introduction to the field, synthesizing the current research, and offering direction for future study. This book is organized around the debate between social constructivist and universalist theories of emotion that has shaped most emotions research in a variety of disciplines for more than a hundred years: social constructivists believe that emotions are largely learned and subject to historical change, while universalists insist on the timelessness and pan-culturalism of emotions. In historicizing and problematizing this binary, Jan Plamper opens emotions research beyond constructivism and universalism; he also maps a vast terrain of thought about feelings in anthropology, philosophy, sociology, linguistics, art history, political science, the life sciences - from nineteenth-century experimental psychology to the latest affective neuroscience - and history, from ancient times to the present day","ISBN":"978-0-19-966833-5","call-number":"BF533 .P5313 2015","note":"OCLC: ocn882899310","shortTitle":"The history of emotions","author":[{"family":"Plamper","given":"Jan"}],"issued":{"date-parts":[["2015"]]}},"locator":"49"}],"schema":"https://github.com/citation-style-language/schema/raw/master/csl-citation.json"} </w:instrText>
      </w:r>
      <w:r>
        <w:fldChar w:fldCharType="separate"/>
      </w:r>
      <w:r>
        <w:rPr>
          <w:noProof/>
        </w:rPr>
        <w:t>(Plamper 49)</w:t>
      </w:r>
      <w:r>
        <w:fldChar w:fldCharType="end"/>
      </w:r>
      <w:r>
        <w:t xml:space="preserve">. Yet Southey is not, as a rule, unemotional, even in </w:t>
      </w:r>
      <w:r>
        <w:rPr>
          <w:i/>
        </w:rPr>
        <w:t>Amadis of Gaul</w:t>
      </w:r>
      <w:r>
        <w:t xml:space="preserve">. His parting comment to the reader of the Preface, indeed, is rich in sentiment, in this case his own fond affection for his inconvenient source text: “Perhaps others may not see the beauties which I perceive; the necessity of dwelling upon every sentence has produced in me a love for the whole” </w:t>
      </w:r>
      <w:r>
        <w:fldChar w:fldCharType="begin"/>
      </w:r>
      <w:r w:rsidR="00A02B70">
        <w:instrText xml:space="preserve"> ADDIN ZOTERO_ITEM CSL_CITATION {"citationID":"30R0pgJt","properties":{"formattedCitation":"{\\rtf (\\uc0\\u8220{}Preface\\uc0\\u8221{} xxxv)}","plainCitation":"(“Preface” xxxv)"},"citationItems":[{"id":390,"uris":["http://zotero.org/users/1411539/items/VCT8TI7Z"],"uri":["http://zotero.org/users/1411539/items/VCT8TI7Z"],"itemData":{"id":390,"type":"chapter","title":"Preface","container-title":"Amadis of Gaul","publisher":"Longman","publisher-place":"London","page":"i-xxxvi","event-place":"London","container-author":[{"family":"Lobeira","given":"Vasco","dropping-particle":"de"}],"translator":[{"family":"Southey","given":"Robert"}],"author":[{"family":"Southey","given":"Robert"}],"issued":{"date-parts":[["1803"]]}},"locator":"xxxv","suppress-author":true}],"schema":"https://github.com/citation-style-language/schema/raw/master/csl-citation.json"} </w:instrText>
      </w:r>
      <w:r>
        <w:fldChar w:fldCharType="separate"/>
      </w:r>
      <w:r w:rsidR="00A02B70" w:rsidRPr="00A02B70">
        <w:t>(“Preface” xxxv)</w:t>
      </w:r>
      <w:r>
        <w:fldChar w:fldCharType="end"/>
      </w:r>
      <w:r w:rsidR="00A02B70">
        <w:t>.</w:t>
      </w:r>
      <w:r>
        <w:fldChar w:fldCharType="begin"/>
      </w:r>
      <w:r w:rsidR="00DC437D">
        <w:instrText xml:space="preserve"> ADDIN ZOTERO_ITEM CSL_CITATION {"citationID":"rv13HQ6i","properties":{"formattedCitation":"","plainCitation":""},"citationItems":[{"id":2065,"uris":["http://zotero.org/users/1411539/items/AI7PQ4HR"],"uri":["http://zotero.org/users/1411539/items/AI7PQ4HR"],"itemData":{"id":2065,"type":"book","title":"The history of emotions: an introduction","collection-title":"Emotions in History","publisher":"Oxford University Press","publisher-place":"Oxford","number-of-pages":"352","source":"pittcat.pitt.edu Library Catalog","event-place":"Oxford","abstract":"The history of emotions is one of the fastest growing fields in current historical debate, and this is the first book-length introduction to the field, synthesizing the current research, and offering direction for future study. This book is organized around the debate between social constructivist and universalist theories of emotion that has shaped most emotions research in a variety of disciplines for more than a hundred years: social constructivists believe that emotions are largely learned and subject to historical change, while universalists insist on the timelessness and pan-culturalism of emotions. In historicizing and problematizing this binary, Jan Plamper opens emotions research beyond constructivism and universalism; he also maps a vast terrain of thought about feelings in anthropology, philosophy, sociology, linguistics, art history, political science, the life sciences - from nineteenth-century experimental psychology to the latest affective neuroscience - and history, from ancient times to the present day","ISBN":"978-0-19-966833-5","call-number":"BF533 .P5313 2015","note":"OCLC: ocn882899310","shortTitle":"The history of emotions","author":[{"family":"Plamper","given":"Jan"}],"issued":{"date-parts":[["2015"]]}},"suppress-author":true}],"schema":"https://github.com/citation-style-language/schema/raw/master/csl-citation.json"} </w:instrText>
      </w:r>
      <w:r>
        <w:fldChar w:fldCharType="end"/>
      </w:r>
    </w:p>
    <w:p w14:paraId="58E7B2C4" w14:textId="66636165" w:rsidR="003F0E91" w:rsidRPr="003F0E91" w:rsidRDefault="00A02B70" w:rsidP="003F0E91">
      <w:pPr>
        <w:spacing w:line="480" w:lineRule="auto"/>
        <w:ind w:firstLine="720"/>
      </w:pPr>
      <w:r>
        <w:t>Based on clues from Southey’s Preface, we have another</w:t>
      </w:r>
      <w:r w:rsidR="00125D9B">
        <w:t xml:space="preserve"> hypothesis to suggest: </w:t>
      </w:r>
      <w:r w:rsidR="00556306">
        <w:t xml:space="preserve">Southey suppressed emotions in the Montalvo text in reaction against the two French translators who </w:t>
      </w:r>
      <w:r>
        <w:t>expanded rather than contracted Montalvo’s sentiment</w:t>
      </w:r>
      <w:r w:rsidR="00556306">
        <w:t>. While Southey’s Preface does not criticize emotions in Montalvo</w:t>
      </w:r>
      <w:r w:rsidR="003F0E91">
        <w:t>, it does critique expressions of feeling in both Herberay and Tressan. Southey</w:t>
      </w:r>
      <w:r w:rsidR="00556306">
        <w:t xml:space="preserve"> accuses </w:t>
      </w:r>
      <w:r w:rsidR="003F0E91">
        <w:t xml:space="preserve">the sixteenth-century </w:t>
      </w:r>
      <w:r w:rsidR="00556306">
        <w:t xml:space="preserve">Herberay, his least favorite </w:t>
      </w:r>
      <w:r w:rsidR="00556306">
        <w:rPr>
          <w:i/>
        </w:rPr>
        <w:t xml:space="preserve">Amadís </w:t>
      </w:r>
      <w:r w:rsidR="00556306">
        <w:t xml:space="preserve">translator, of </w:t>
      </w:r>
      <w:r>
        <w:t>“abominable obscenities</w:t>
      </w:r>
      <w:r w:rsidR="00293BE9">
        <w:t xml:space="preserve">” </w:t>
      </w:r>
      <w:r>
        <w:t>and</w:t>
      </w:r>
      <w:r w:rsidR="00293BE9">
        <w:t xml:space="preserve"> complains that </w:t>
      </w:r>
      <w:r w:rsidR="003F0E91">
        <w:t xml:space="preserve">the late eighteenth-century </w:t>
      </w:r>
      <w:r>
        <w:t xml:space="preserve">Tressan </w:t>
      </w:r>
      <w:r w:rsidR="003F0E91">
        <w:t>concealed true expressions of</w:t>
      </w:r>
      <w:r w:rsidR="00293BE9">
        <w:t xml:space="preserve"> chivarly under a “varnish of French sentiment” </w:t>
      </w:r>
      <w:r w:rsidR="00293BE9">
        <w:fldChar w:fldCharType="begin"/>
      </w:r>
      <w:r w:rsidR="00293BE9">
        <w:instrText xml:space="preserve"> ADDIN ZOTERO_ITEM CSL_CITATION {"citationID":"8VhFpvLH","properties":{"formattedCitation":"{\\rtf (\\uc0\\u8220{}Preface\\uc0\\u8221{} xxxiii\\uc0\\u8211{}xxxiv)}","plainCitation":"(“Preface” xxxiii–xxxiv)"},"citationItems":[{"id":390,"uris":["http://zotero.org/users/1411539/items/VCT8TI7Z"],"uri":["http://zotero.org/users/1411539/items/VCT8TI7Z"],"itemData":{"id":390,"type":"chapter","title":"Preface","container-title":"Amadis of Gaul","publisher":"Longman","publisher-place":"London","page":"i-xxxvi","event-place":"London","container-author":[{"family":"Lobeira","given":"Vasco","dropping-particle":"de"}],"translator":[{"family":"Southey","given":"Robert"}],"author":[{"family":"Southey","given":"Robert"}],"issued":{"date-parts":[["1803"]]}},"locator":"xxxiii-xxxiv","suppress-author":true}],"schema":"https://github.com/citation-style-language/schema/raw/master/csl-citation.json"} </w:instrText>
      </w:r>
      <w:r w:rsidR="00293BE9">
        <w:fldChar w:fldCharType="separate"/>
      </w:r>
      <w:r w:rsidR="00293BE9" w:rsidRPr="00293BE9">
        <w:t>(“Preface” xxxiii–xxxiv)</w:t>
      </w:r>
      <w:r w:rsidR="00293BE9">
        <w:fldChar w:fldCharType="end"/>
      </w:r>
      <w:r w:rsidR="00293BE9">
        <w:t xml:space="preserve">. </w:t>
      </w:r>
      <w:r w:rsidR="003F0E91">
        <w:t>To our project team</w:t>
      </w:r>
      <w:r>
        <w:t>, it seems plausible that for Southey, the</w:t>
      </w:r>
      <w:r w:rsidR="00125D9B">
        <w:t xml:space="preserve"> language of sentiment in the</w:t>
      </w:r>
      <w:r w:rsidR="00A0786C">
        <w:t xml:space="preserve"> Montalvo</w:t>
      </w:r>
      <w:r>
        <w:t xml:space="preserve"> simply</w:t>
      </w:r>
      <w:r w:rsidR="00A0786C">
        <w:t xml:space="preserve"> felt </w:t>
      </w:r>
      <w:r w:rsidR="003F0E91">
        <w:t xml:space="preserve">too </w:t>
      </w:r>
      <w:r w:rsidR="00A0786C">
        <w:t>French</w:t>
      </w:r>
      <w:r w:rsidR="003F0E91">
        <w:t xml:space="preserve"> to be acceptable in a text for English readers</w:t>
      </w:r>
      <w:r w:rsidR="00A0786C">
        <w:t>.</w:t>
      </w:r>
      <w:r>
        <w:rPr>
          <w:rStyle w:val="FootnoteReference"/>
        </w:rPr>
        <w:footnoteReference w:id="12"/>
      </w:r>
      <w:r w:rsidR="00125D9B">
        <w:t xml:space="preserve"> </w:t>
      </w:r>
      <w:r w:rsidR="003F0E91">
        <w:t xml:space="preserve">In a curious moment of reverse causality, it appears that </w:t>
      </w:r>
      <w:r w:rsidR="003F0E91">
        <w:rPr>
          <w:i/>
        </w:rPr>
        <w:t>Amadís</w:t>
      </w:r>
      <w:r w:rsidR="003F0E91">
        <w:t>’s translation history might have caused the source text to seem overly emotional.</w:t>
      </w:r>
    </w:p>
    <w:p w14:paraId="13A98E2C" w14:textId="347D234A" w:rsidR="000737B7" w:rsidRDefault="00CD6FD7" w:rsidP="00554F56">
      <w:pPr>
        <w:spacing w:line="480" w:lineRule="auto"/>
        <w:ind w:firstLine="720"/>
      </w:pPr>
      <w:r>
        <w:t xml:space="preserve">Indeed, Southey’s </w:t>
      </w:r>
      <w:r w:rsidR="009C405C">
        <w:t>own</w:t>
      </w:r>
      <w:r>
        <w:t xml:space="preserve"> feelings</w:t>
      </w:r>
      <w:r w:rsidR="009C405C">
        <w:t>—anti-French feelings, that is—appear to be</w:t>
      </w:r>
      <w:r w:rsidR="003F0E91">
        <w:t xml:space="preserve"> quite strong by the time of composition of </w:t>
      </w:r>
      <w:r w:rsidR="003F0E91">
        <w:rPr>
          <w:i/>
        </w:rPr>
        <w:t>Amadis of Gaul</w:t>
      </w:r>
      <w:r>
        <w:t xml:space="preserve">. In the Preface, Southey frequently mentions France and French translators in a disparaging way, and in a letter to Richard Heber, owner of the 1547 </w:t>
      </w:r>
      <w:r>
        <w:rPr>
          <w:i/>
        </w:rPr>
        <w:t>Amadís</w:t>
      </w:r>
      <w:r>
        <w:t>, he</w:t>
      </w:r>
      <w:r w:rsidR="000737B7">
        <w:t xml:space="preserve"> expresses disapproval for the</w:t>
      </w:r>
      <w:r>
        <w:t xml:space="preserve"> widely appreciated</w:t>
      </w:r>
      <w:r w:rsidR="000737B7">
        <w:t xml:space="preserve"> French Vulgate romances that </w:t>
      </w:r>
      <w:r w:rsidR="009C405C">
        <w:t>influenced</w:t>
      </w:r>
      <w:r w:rsidR="000737B7">
        <w:t xml:space="preserve"> </w:t>
      </w:r>
      <w:r w:rsidR="000737B7">
        <w:rPr>
          <w:i/>
        </w:rPr>
        <w:t>Amadís</w:t>
      </w:r>
      <w:r w:rsidR="009C405C">
        <w:t xml:space="preserve"> </w:t>
      </w:r>
      <w:r w:rsidR="000737B7">
        <w:fldChar w:fldCharType="begin"/>
      </w:r>
      <w:r w:rsidR="000737B7">
        <w:instrText xml:space="preserve"> ADDIN ZOTERO_ITEM CSL_CITATION {"citationID":"e8steTlf","properties":{"formattedCitation":"{\\rtf (\\uc0\\u8220{}Letter 1598, to Richard Heber, 13 March 1809\\uc0\\u8221{})}","plainCitation":"(“Letter 1598, to Richard Heber, 13 March 1809”)"},"citationItems":[{"id":1711,"uris":["http://zotero.org/users/1411539/items/ZZTANAG8"],"uri":["http://zotero.org/users/1411539/items/ZZTANAG8"],"itemData":{"id":1711,"type":"webpage","title":"Letter 1598, to Richard Heber, 13 March 1809","container-title":"Romantic Circles","abstract":"1598. Robert Southey to Richard Heber, 13 March     1809    </w:instrText>
      </w:r>
      <w:r w:rsidR="000737B7">
        <w:rPr>
          <w:rFonts w:ascii="Courier" w:hAnsi="Courier" w:cs="Courier"/>
        </w:rPr>
        <w:instrText>⁠</w:instrText>
      </w:r>
      <w:r w:rsidR="000737B7">
        <w:instrText xml:space="preserve">*            My dear Sir","URL":"https://www.rc.umd.edu/editions/southey_letters/Part_Three/HTML/letterEEd.26.1598.html","author":[{"family":"Southey","given":"Robert"}],"issued":{"date-parts":[["2013",8,1]]},"accessed":{"date-parts":[["2017",3,4]]}},"suppress-author":true}],"schema":"https://github.com/citation-style-language/schema/raw/master/csl-citation.json"} </w:instrText>
      </w:r>
      <w:r w:rsidR="000737B7">
        <w:fldChar w:fldCharType="separate"/>
      </w:r>
      <w:r w:rsidR="000737B7" w:rsidRPr="00E0029F">
        <w:t>(“Letter 1598, to Richard Heber, 13 March 1809”)</w:t>
      </w:r>
      <w:r w:rsidR="000737B7">
        <w:fldChar w:fldCharType="end"/>
      </w:r>
      <w:r w:rsidR="000737B7">
        <w:t>.</w:t>
      </w:r>
      <w:r w:rsidRPr="00CD6FD7">
        <w:rPr>
          <w:rStyle w:val="FootnoteReference"/>
        </w:rPr>
        <w:t xml:space="preserve"> </w:t>
      </w:r>
      <w:r>
        <w:rPr>
          <w:rStyle w:val="FootnoteReference"/>
        </w:rPr>
        <w:footnoteReference w:id="13"/>
      </w:r>
      <w:r>
        <w:t xml:space="preserve"> Southey’s strong dislike of France was not universal among English readers of </w:t>
      </w:r>
      <w:r>
        <w:rPr>
          <w:i/>
        </w:rPr>
        <w:t>Amadis</w:t>
      </w:r>
      <w:r>
        <w:t xml:space="preserve">. In the Edinburgh Review, </w:t>
      </w:r>
      <w:r w:rsidR="000737B7">
        <w:t xml:space="preserve">Walter Scott </w:t>
      </w:r>
      <w:r>
        <w:t>expressed his belief in</w:t>
      </w:r>
      <w:r w:rsidR="000737B7">
        <w:t xml:space="preserve"> the French thesis </w:t>
      </w:r>
      <w:r>
        <w:t>about the text’s origin</w:t>
      </w:r>
      <w:r w:rsidR="000737B7">
        <w:t>, which appears to have annoyed Southey</w:t>
      </w:r>
      <w:r>
        <w:t xml:space="preserve"> </w:t>
      </w:r>
      <w:r>
        <w:fldChar w:fldCharType="begin"/>
      </w:r>
      <w:r>
        <w:instrText xml:space="preserve"> ADDIN ZOTERO_ITEM CSL_CITATION {"citationID":"v4o3V4bQ","properties":{"formattedCitation":"(Scott 109)","plainCitation":"(Scott 109)"},"citationItems":[{"id":1723,"uris":["http://zotero.org/users/1411539/items/FR2G6M9T"],"uri":["http://zotero.org/users/1411539/items/FR2G6M9T"],"itemData":{"id":1723,"type":"article-journal","title":"&lt;i&gt;Amadis of Gaul&lt;/i&gt;. By Vasco Lobeyra. Translated by Southey and Rose.","container-title":"Edinburgh Review","page":"109-136","volume":"3","shortTitle":"Amadis of Gaul","author":[{"family":"Scott","given":"Walter"}],"issued":{"date-parts":[["1803"]]}},"locator":"109"}],"schema":"https://github.com/citation-style-language/schema/raw/master/csl-citation.json"} </w:instrText>
      </w:r>
      <w:r>
        <w:fldChar w:fldCharType="separate"/>
      </w:r>
      <w:r>
        <w:rPr>
          <w:noProof/>
        </w:rPr>
        <w:t>(Scott 109)</w:t>
      </w:r>
      <w:r>
        <w:fldChar w:fldCharType="end"/>
      </w:r>
      <w:r w:rsidR="000737B7">
        <w:t xml:space="preserve">. Southey laments Scott’s disagreement in five letters to different recipients and finally writes Scott directly to debate the question in 1808, five years after the review appeared </w:t>
      </w:r>
      <w:r w:rsidR="000737B7">
        <w:fldChar w:fldCharType="begin"/>
      </w:r>
      <w:r w:rsidR="000737B7">
        <w:instrText xml:space="preserve"> ADDIN ZOTERO_ITEM CSL_CITATION {"citationID":"hz6x51mm","properties":{"formattedCitation":"{\\rtf (\\uc0\\u8220{}Letter 1426, to Walter Scott, 11 February 1808\\uc0\\u8221{})}","plainCitation":"(“Letter 1426, to Walter Scott, 11 February 1808”)"},"citationItems":[{"id":1689,"uris":["http://zotero.org/users/1411539/items/QHBTQPN5"],"uri":["http://zotero.org/users/1411539/items/QHBTQPN5"],"itemData":{"id":1689,"type":"webpage","title":"Letter 1426, to Walter Scott, 11 February 1808","container-title":"Romantic Circles","abstract":"1426. Robert Southey to Walter Scott, 11 February     1808    </w:instrText>
      </w:r>
      <w:r w:rsidR="000737B7">
        <w:rPr>
          <w:rFonts w:ascii="Courier" w:hAnsi="Courier" w:cs="Courier"/>
        </w:rPr>
        <w:instrText>⁠</w:instrText>
      </w:r>
      <w:r w:rsidR="000737B7">
        <w:instrText xml:space="preserve">*            My dear Scott","URL":"https://www.rc.umd.edu/editions/southey_letters/Part_Three/HTML/letterEEd.26.1426.html","author":[{"family":"Southey","given":"Robert"}],"issued":{"date-parts":[["2013",8,1]]},"accessed":{"date-parts":[["2017",3,4]]}},"suppress-author":true}],"schema":"https://github.com/citation-style-language/schema/raw/master/csl-citation.json"} </w:instrText>
      </w:r>
      <w:r w:rsidR="000737B7">
        <w:fldChar w:fldCharType="separate"/>
      </w:r>
      <w:r w:rsidR="000737B7" w:rsidRPr="000737B7">
        <w:t>(“Letter 1426, to Walter Scott, 11 February 1808”)</w:t>
      </w:r>
      <w:r w:rsidR="000737B7">
        <w:fldChar w:fldCharType="end"/>
      </w:r>
      <w:r w:rsidR="000737B7">
        <w:t xml:space="preserve">. W.S. Rose’s English versification of Book I of Herberay’s </w:t>
      </w:r>
      <w:r w:rsidR="000737B7" w:rsidRPr="002D5FD1">
        <w:rPr>
          <w:i/>
        </w:rPr>
        <w:t>Amadis</w:t>
      </w:r>
      <w:r w:rsidR="000737B7">
        <w:t xml:space="preserve">, which appeared in 1803, the same year as Southey’s translation, constitutes another English vote for </w:t>
      </w:r>
      <w:r w:rsidR="009C405C">
        <w:t>an</w:t>
      </w:r>
      <w:r w:rsidR="000737B7">
        <w:t xml:space="preserve"> </w:t>
      </w:r>
      <w:r w:rsidR="000737B7">
        <w:rPr>
          <w:i/>
        </w:rPr>
        <w:t>Amadís</w:t>
      </w:r>
      <w:r w:rsidR="009C405C">
        <w:rPr>
          <w:i/>
        </w:rPr>
        <w:t xml:space="preserve"> </w:t>
      </w:r>
      <w:r w:rsidR="009C405C">
        <w:t>liberally varnished in Frenchness</w:t>
      </w:r>
      <w:r w:rsidR="000737B7">
        <w:t xml:space="preserve"> </w:t>
      </w:r>
      <w:r w:rsidR="000737B7">
        <w:fldChar w:fldCharType="begin"/>
      </w:r>
      <w:r w:rsidR="000737B7">
        <w:instrText xml:space="preserve"> ADDIN ZOTERO_ITEM CSL_CITATION {"citationID":"euXPTvJm","properties":{"formattedCitation":"(Moore xxii; Thomas 256)","plainCitation":"(Moore xxii; Thomas 256)"},"citationItems":[{"id":1346,"uris":["http://zotero.org/users/1411539/items/STWWFFFI"],"uri":["http://zotero.org/users/1411539/items/STWWFFFI"],"itemData":{"id":1346,"type":"chapter","title":"Introduction","container-title":"Amadis de Gaule","publisher":"Ashgate","publisher-place":"Burlington","page":"ix-xxviii","source":"pittcat.pitt.edu Library Catalog","event-place":"Burlington","ISBN":"978-0-7546-0727-4","call-number":"PQ6275 .E1 2004","note":"OCLC: ocm52349039","language":"eng","container-author":[{"family":"Munday","given":"Anthony"}],"editor":[{"family":"Moore","given":"Helen"}],"author":[{"family":"Moore","given":"Helen"}],"issued":{"date-parts":[["2004"]]}},"locator":"xxii"},{"id":1389,"uris":["http://zotero.org/users/1411539/items/T5DVD9IA"],"uri":["http://zotero.org/users/1411539/items/T5DVD9IA"],"itemData":{"id":1389,"type":"book","title":"Spanish and Portuguese romances of chivalry; the revival of the romance of chivalry in the Spanish Peninsula, and its extension and influence abroad","publisher":"The University Press","publisher-place":"Cambridge","number-of-pages":"2","source":"pittcat.pitt.edu Library Catalog","event-place":"Cambridge","call-number":"PQ6147.C5 T4","note":"OCLC: 03312699","shortTitle":"Spanish and Portuguese romances of chivalry","language":"English","author":[{"family":"Thomas","given":"Henry"}],"issued":{"date-parts":[["1920"]]}},"locator":"256"}],"schema":"https://github.com/citation-style-language/schema/raw/master/csl-citation.json"} </w:instrText>
      </w:r>
      <w:r w:rsidR="000737B7">
        <w:fldChar w:fldCharType="separate"/>
      </w:r>
      <w:r w:rsidR="000737B7">
        <w:rPr>
          <w:noProof/>
        </w:rPr>
        <w:t>(Moore xxii; Thomas 256)</w:t>
      </w:r>
      <w:r w:rsidR="000737B7">
        <w:fldChar w:fldCharType="end"/>
      </w:r>
      <w:r w:rsidR="000737B7">
        <w:t>.</w:t>
      </w:r>
    </w:p>
    <w:p w14:paraId="615299D8" w14:textId="0E432D01" w:rsidR="000737B7" w:rsidRDefault="00CD6FD7" w:rsidP="000737B7">
      <w:pPr>
        <w:spacing w:line="480" w:lineRule="auto"/>
        <w:ind w:firstLine="720"/>
      </w:pPr>
      <w:r>
        <w:t>Regarding France, Southey is perhaps more nationalistic</w:t>
      </w:r>
      <w:r w:rsidR="009C405C">
        <w:t>—at least in 1803—</w:t>
      </w:r>
      <w:r>
        <w:t>than Scott or Rose</w:t>
      </w:r>
      <w:r w:rsidR="000737B7">
        <w:t>. The thre</w:t>
      </w:r>
      <w:r>
        <w:t>at of war with Napoleon</w:t>
      </w:r>
      <w:r w:rsidR="000737B7">
        <w:t xml:space="preserve"> forms the backdrop for Southey’s Preface and letters about his </w:t>
      </w:r>
      <w:r w:rsidR="000737B7">
        <w:rPr>
          <w:i/>
        </w:rPr>
        <w:t xml:space="preserve">Amadis </w:t>
      </w:r>
      <w:r w:rsidR="000737B7">
        <w:t>translation</w:t>
      </w:r>
      <w:r>
        <w:t>, and it seems likely that the looming conflict informed Southey’s negative opinion of French translators and French sentiment</w:t>
      </w:r>
      <w:r w:rsidR="000737B7">
        <w:t xml:space="preserve">. </w:t>
      </w:r>
      <w:r w:rsidR="00B93F6E">
        <w:t xml:space="preserve">Caught up with anti-French </w:t>
      </w:r>
      <w:r w:rsidR="009C405C">
        <w:t>sentiment</w:t>
      </w:r>
      <w:r w:rsidR="00B93F6E">
        <w:t xml:space="preserve">, moreover, are </w:t>
      </w:r>
      <w:r w:rsidR="009C405C">
        <w:t>positive feelings</w:t>
      </w:r>
      <w:r w:rsidR="00B93F6E">
        <w:t xml:space="preserve"> for Portugal, which Southey believed to be the true origin of </w:t>
      </w:r>
      <w:r w:rsidR="00B93F6E" w:rsidRPr="00B93F6E">
        <w:rPr>
          <w:i/>
        </w:rPr>
        <w:t>Amadís</w:t>
      </w:r>
      <w:r w:rsidR="00B93F6E">
        <w:t xml:space="preserve">. </w:t>
      </w:r>
      <w:r w:rsidR="000737B7" w:rsidRPr="00B93F6E">
        <w:t>In</w:t>
      </w:r>
      <w:r w:rsidR="000737B7">
        <w:t xml:space="preserve"> an 1803 letter to Charles Watkin Williams Wynn, Southey jokingly references Napoleon: “</w:t>
      </w:r>
      <w:r w:rsidR="000737B7" w:rsidRPr="003C225C">
        <w:t>if this war shuts me from Portugal &amp; cuts off my supplies of books – it will almost break my he</w:t>
      </w:r>
      <w:r w:rsidR="000737B7">
        <w:t>art. God send that Bonaparte</w:t>
      </w:r>
      <w:r w:rsidR="000737B7" w:rsidRPr="003C225C">
        <w:t xml:space="preserve"> may come in person with his Invaders</w:t>
      </w:r>
      <w:r w:rsidR="000737B7">
        <w:t>. [H]</w:t>
      </w:r>
      <w:r w:rsidR="000737B7" w:rsidRPr="003C225C">
        <w:t>e had better come with a diving-bell instead of a helmet, in readiness – for if he do not</w:t>
      </w:r>
      <w:r w:rsidR="000737B7">
        <w:t xml:space="preserve"> feed the crabs in the channel […] the Crows shall have him ashore.” The boast in Southey’s letter perhaps conceals a degree of anxiety about conflict on English soil. Yet war brings opportunity as well as chaos. In the same letter, Southey wonders if war might lead to work in Portugal: “</w:t>
      </w:r>
      <w:r w:rsidR="000737B7" w:rsidRPr="003C225C">
        <w:t>It has come into my head that France will go to war with Portugal – &amp; if so perhaps we may send an army there, &amp; if so – perhaps it might not be impossible that I could get a civil appointment</w:t>
      </w:r>
      <w:r w:rsidR="000737B7">
        <w:t>’</w:t>
      </w:r>
      <w:r w:rsidR="000737B7">
        <w:fldChar w:fldCharType="begin"/>
      </w:r>
      <w:r w:rsidR="009C405C">
        <w:instrText xml:space="preserve"> ADDIN ZOTERO_ITEM CSL_CITATION {"citationID":"87xY7wPL","properties":{"formattedCitation":"{\\rtf (\\uc0\\u8220{}Letter 795, to Charles Watkin Williams Wynn, 9 June [1803]\\uc0\\u8221{})}","plainCitation":"(“Letter 795, to Charles Watkin Williams Wynn, 9 June [1803]”)"},"citationItems":[{"id":1685,"uris":["http://zotero.org/users/1411539/items/9RXXBKIQ"],"uri":["http://zotero.org/users/1411539/items/9RXXBKIQ"],"itemData":{"id":1685,"type":"webpage","title":"Letter 795, to Charles Watkin Williams Wynn, 9 June [1803]","container-title":"Romantic Circles","abstract":"795. Robert Southey to Charles Watkin Williams Wynn, 9 June [1803]    </w:instrText>
      </w:r>
      <w:r w:rsidR="009C405C">
        <w:rPr>
          <w:rFonts w:ascii="Courier" w:hAnsi="Courier" w:cs="Courier"/>
        </w:rPr>
        <w:instrText>⁠</w:instrText>
      </w:r>
      <w:r w:rsidR="009C405C">
        <w:instrText xml:space="preserve">*","URL":"https://www.rc.umd.edu/editions/southey_letters/Part_Two/HTML/letterEEd.26.795.html","author":[{"family":"Southey","given":"Robert"}],"issued":{"date-parts":[["2011",8,1]]},"accessed":{"date-parts":[["2017",3,4]]}},"suppress-author":true}],"schema":"https://github.com/citation-style-language/schema/raw/master/csl-citation.json"} </w:instrText>
      </w:r>
      <w:r w:rsidR="000737B7">
        <w:fldChar w:fldCharType="separate"/>
      </w:r>
      <w:r w:rsidR="009C405C">
        <w:t xml:space="preserve"> </w:t>
      </w:r>
      <w:r w:rsidR="009C405C" w:rsidRPr="009C405C">
        <w:t>(“Letter 795, to Charles Watkin Williams Wynn, 9 June [1803]”)</w:t>
      </w:r>
      <w:r w:rsidR="000737B7">
        <w:fldChar w:fldCharType="end"/>
      </w:r>
      <w:r w:rsidR="009C405C">
        <w:t>.</w:t>
      </w:r>
      <w:r w:rsidR="000737B7">
        <w:t xml:space="preserve"> France, not Spain, is the source of Southey’s fears about England’s political future, and Portugal, not Spain, is the site of his hope to profit from it. Between these two fantasies, ther</w:t>
      </w:r>
      <w:r w:rsidR="009C405C">
        <w:t>e is little room left for Spain, or for late medieval Spanish emotion.</w:t>
      </w:r>
    </w:p>
    <w:p w14:paraId="57CC0852" w14:textId="01FDC120" w:rsidR="00CB362E" w:rsidRPr="00EB45FC" w:rsidRDefault="0073199E" w:rsidP="00B32F76">
      <w:pPr>
        <w:spacing w:line="480" w:lineRule="auto"/>
        <w:ind w:firstLine="720"/>
      </w:pPr>
      <w:r>
        <w:t xml:space="preserve">Southey’s changes to the expression of emotion in </w:t>
      </w:r>
      <w:r>
        <w:rPr>
          <w:i/>
        </w:rPr>
        <w:t>Amadís</w:t>
      </w:r>
      <w:r>
        <w:t xml:space="preserve"> might well be an attempt to </w:t>
      </w:r>
      <w:r w:rsidR="002C5559">
        <w:t xml:space="preserve">peel back the text one layer beyond Montalvo, to the </w:t>
      </w:r>
      <w:r w:rsidR="009C405C">
        <w:t>apocryphal Portuguese author</w:t>
      </w:r>
      <w:r w:rsidR="002C5559">
        <w:t xml:space="preserve"> Lobeira. From our twenty-first century perspective, the task is impossible, as it is certain that Lobeira did not write the primitive </w:t>
      </w:r>
      <w:r w:rsidR="002C5559">
        <w:rPr>
          <w:i/>
        </w:rPr>
        <w:t>Amadís</w:t>
      </w:r>
      <w:r w:rsidR="009C405C">
        <w:t>, but it is nonetheless compelling to Southey, not least for its</w:t>
      </w:r>
      <w:r w:rsidR="002C5559">
        <w:t xml:space="preserve"> emotional resonance. For Southey, Lobeira represented </w:t>
      </w:r>
      <w:r w:rsidR="00E0029F">
        <w:t>“</w:t>
      </w:r>
      <w:r w:rsidR="00CB362E" w:rsidRPr="003C225C">
        <w:t>the age of chivalry, the</w:t>
      </w:r>
      <w:r w:rsidR="00CB362E">
        <w:t xml:space="preserve"> noon-day of heroism and honour</w:t>
      </w:r>
      <w:r w:rsidR="009C405C">
        <w:t>;</w:t>
      </w:r>
      <w:r w:rsidR="002C5559">
        <w:t>”</w:t>
      </w:r>
      <w:r w:rsidR="009C405C">
        <w:t xml:space="preserve"> in other words, the kind of medieval authenticity Herberay, Tressan, and even Montalvo obscured</w:t>
      </w:r>
      <w:r w:rsidR="002C5559">
        <w:t xml:space="preserve"> </w:t>
      </w:r>
      <w:r w:rsidR="002C5559">
        <w:fldChar w:fldCharType="begin"/>
      </w:r>
      <w:r w:rsidR="002C5559">
        <w:instrText xml:space="preserve"> ADDIN ZOTERO_ITEM CSL_CITATION {"citationID":"6oScPCG3","properties":{"formattedCitation":"{\\rtf (\\uc0\\u8220{}Preface\\uc0\\u8221{} xxiii)}","plainCitation":"(“Preface” xxiii)"},"citationItems":[{"id":390,"uris":["http://zotero.org/users/1411539/items/VCT8TI7Z"],"uri":["http://zotero.org/users/1411539/items/VCT8TI7Z"],"itemData":{"id":390,"type":"chapter","title":"Preface","container-title":"Amadis of Gaul","publisher":"Longman","publisher-place":"London","page":"i-xxxvi","event-place":"London","container-author":[{"family":"Lobeira","given":"Vasco","dropping-particle":"de"}],"translator":[{"family":"Southey","given":"Robert"}],"author":[{"family":"Southey","given":"Robert"}],"issued":{"date-parts":[["1803"]]}},"locator":"xxiii","suppress-author":true}],"schema":"https://github.com/citation-style-language/schema/raw/master/csl-citation.json"} </w:instrText>
      </w:r>
      <w:r w:rsidR="002C5559">
        <w:fldChar w:fldCharType="separate"/>
      </w:r>
      <w:r w:rsidR="002C5559" w:rsidRPr="002C5559">
        <w:t>(“Preface” xxiii)</w:t>
      </w:r>
      <w:r w:rsidR="002C5559">
        <w:fldChar w:fldCharType="end"/>
      </w:r>
      <w:r w:rsidR="00F25FC9">
        <w:t>.</w:t>
      </w:r>
      <w:r w:rsidR="009C405C">
        <w:t xml:space="preserve"> According to Southey, Montalvo came from a comparatively fallen world:</w:t>
      </w:r>
      <w:r w:rsidR="00EB45FC">
        <w:t xml:space="preserve"> “</w:t>
      </w:r>
      <w:r w:rsidR="00CB362E" w:rsidRPr="003C225C">
        <w:t>a</w:t>
      </w:r>
      <w:r w:rsidR="00CB362E">
        <w:t xml:space="preserve"> </w:t>
      </w:r>
      <w:r w:rsidR="00CB362E" w:rsidRPr="003C225C">
        <w:t>Spaniard who described humane and generous valour in the days of Ferdinand and the</w:t>
      </w:r>
      <w:r w:rsidR="00CB362E">
        <w:t xml:space="preserve"> </w:t>
      </w:r>
      <w:r w:rsidR="00EB45FC">
        <w:t>Austrian family</w:t>
      </w:r>
      <w:r w:rsidR="00CB362E" w:rsidRPr="003C225C">
        <w:t xml:space="preserve"> could paint only from a</w:t>
      </w:r>
      <w:r w:rsidR="00CB362E">
        <w:t xml:space="preserve"> </w:t>
      </w:r>
      <w:r w:rsidR="00CB362E" w:rsidRPr="003C225C">
        <w:t>dim recollection of the past</w:t>
      </w:r>
      <w:r w:rsidR="00E0029F">
        <w:t xml:space="preserve">” </w:t>
      </w:r>
      <w:r w:rsidR="00E0029F">
        <w:fldChar w:fldCharType="begin"/>
      </w:r>
      <w:r w:rsidR="00E0029F">
        <w:instrText xml:space="preserve"> ADDIN ZOTERO_ITEM CSL_CITATION {"citationID":"HPJmbvC2","properties":{"formattedCitation":"{\\rtf (\\uc0\\u8220{}Preface\\uc0\\u8221{} xxiii)}","plainCitation":"(“Preface” xxiii)"},"citationItems":[{"id":390,"uris":["http://zotero.org/users/1411539/items/VCT8TI7Z"],"uri":["http://zotero.org/users/1411539/items/VCT8TI7Z"],"itemData":{"id":390,"type":"chapter","title":"Preface","container-title":"Amadis of Gaul","publisher":"Longman","publisher-place":"London","page":"i-xxxvi","event-place":"London","container-author":[{"family":"Lobeira","given":"Vasco","dropping-particle":"de"}],"translator":[{"family":"Southey","given":"Robert"}],"author":[{"family":"Southey","given":"Robert"}],"issued":{"date-parts":[["1803"]]}},"locator":"xxiii","suppress-author":true}],"schema":"https://github.com/citation-style-language/schema/raw/master/csl-citation.json"} </w:instrText>
      </w:r>
      <w:r w:rsidR="00E0029F">
        <w:fldChar w:fldCharType="separate"/>
      </w:r>
      <w:r w:rsidR="00E0029F" w:rsidRPr="00E0029F">
        <w:t>(“Preface” xxiii)</w:t>
      </w:r>
      <w:r w:rsidR="00E0029F">
        <w:fldChar w:fldCharType="end"/>
      </w:r>
      <w:r w:rsidR="00E0029F">
        <w:t>.</w:t>
      </w:r>
      <w:r w:rsidR="00CB362E">
        <w:t xml:space="preserve"> Lobeira is less a real person for Southey than the focal point for projections about a glorious Middle Ages. Twice</w:t>
      </w:r>
      <w:r w:rsidR="009C405C">
        <w:t xml:space="preserve"> in his letters, </w:t>
      </w:r>
      <w:r w:rsidR="00CB362E">
        <w:t>Southey imagines meeting Lobeira in heaven</w:t>
      </w:r>
      <w:r w:rsidR="00E0029F">
        <w:t xml:space="preserve"> </w:t>
      </w:r>
      <w:r w:rsidR="00E0029F">
        <w:fldChar w:fldCharType="begin"/>
      </w:r>
      <w:r w:rsidR="00E0029F">
        <w:instrText xml:space="preserve"> ADDIN ZOTERO_ITEM CSL_CITATION {"citationID":"ioaioFzK","properties":{"formattedCitation":"{\\rtf (\\uc0\\u8220{}Letter 906, to Mary Barker, 3 March 1804\\uc0\\u8221{}; \\uc0\\u8220{}Letter 1317, to John Rickman, 4 May 1807\\uc0\\u8221{})}","plainCitation":"(“Letter 906, to Mary Barker, 3 March 1804”; “Letter 1317, to John Rickman, 4 May 1807”)"},"citationItems":[{"id":1691,"uris":["http://zotero.org/users/1411539/items/EFSUFVAM"],"uri":["http://zotero.org/users/1411539/items/EFSUFVAM"],"itemData":{"id":1691,"type":"webpage","title":"Letter 906, to Mary Barker, 3 March 1804","container-title":"Romantic Circles","abstract":"906. Robert Southey to Mary Barker, 3 March 1804    </w:instrText>
      </w:r>
      <w:r w:rsidR="00E0029F">
        <w:rPr>
          <w:rFonts w:ascii="Courier" w:hAnsi="Courier" w:cs="Courier"/>
        </w:rPr>
        <w:instrText>⁠</w:instrText>
      </w:r>
      <w:r w:rsidR="00E0029F">
        <w:instrText xml:space="preserve">*","URL":"https://www.rc.umd.edu/editions/southey_letters/Part_Three/HTML/letterEEd.26.906.html","author":[{"family":"Southey","given":"Robert"}],"issued":{"date-parts":[["2013",8,1]]},"accessed":{"date-parts":[["2017",3,4]]}},"suppress-author":true},{"id":1675,"uris":["http://zotero.org/users/1411539/items/U9KMG7XR"],"uri":["http://zotero.org/users/1411539/items/U9KMG7XR"],"itemData":{"id":1675,"type":"webpage","title":"Letter 1317, to John Rickman, 4 May 1807","container-title":"Romantic Circles","abstract":"1317. Robert Southey to John Rickman, 4 May 1807    </w:instrText>
      </w:r>
      <w:r w:rsidR="00E0029F">
        <w:rPr>
          <w:rFonts w:ascii="Courier" w:hAnsi="Courier" w:cs="Courier"/>
        </w:rPr>
        <w:instrText>⁠</w:instrText>
      </w:r>
      <w:r w:rsidR="00E0029F">
        <w:instrText xml:space="preserve">*            My dear Rickman","URL":"https://www.rc.umd.edu/editions/southey_letters/Part_Three/HTML/letterEEd.26.1317.html","author":[{"family":"Southey","given":"Robert"}],"issued":{"date-parts":[["2013",8,1]]},"accessed":{"date-parts":[["2017",3,4]]}},"suppress-author":true}],"schema":"https://github.com/citation-style-language/schema/raw/master/csl-citation.json"} </w:instrText>
      </w:r>
      <w:r w:rsidR="00E0029F">
        <w:fldChar w:fldCharType="separate"/>
      </w:r>
      <w:r w:rsidR="00E0029F" w:rsidRPr="00E0029F">
        <w:t>(“Letter 906, to Mary Barker, 3 March 1804”; “Letter 1317, to John Rickman, 4 May 1807”)</w:t>
      </w:r>
      <w:r w:rsidR="00E0029F">
        <w:fldChar w:fldCharType="end"/>
      </w:r>
      <w:r w:rsidR="00E0029F">
        <w:t>.</w:t>
      </w:r>
      <w:r w:rsidR="00CB362E">
        <w:t xml:space="preserve"> The fantasy recalls Dante’s journey through the afterlife with Virgil in the </w:t>
      </w:r>
      <w:r w:rsidR="00CB362E">
        <w:rPr>
          <w:i/>
        </w:rPr>
        <w:t>Divine Comedy</w:t>
      </w:r>
      <w:r w:rsidR="00CB362E">
        <w:t xml:space="preserve"> and positions Lobeira as a spiritual guide.</w:t>
      </w:r>
      <w:r w:rsidR="00EB45FC">
        <w:t xml:space="preserve"> Montalvo, the earliest “author” who can be attached in truth to </w:t>
      </w:r>
      <w:r w:rsidR="00EB45FC">
        <w:rPr>
          <w:i/>
        </w:rPr>
        <w:t>Amadís</w:t>
      </w:r>
      <w:r w:rsidR="00EB45FC">
        <w:t xml:space="preserve">, earns neither respect nor longing from Southey. </w:t>
      </w:r>
    </w:p>
    <w:p w14:paraId="496812F9" w14:textId="576BB590" w:rsidR="00CB362E" w:rsidRDefault="00EB45FC" w:rsidP="00CB362E">
      <w:pPr>
        <w:spacing w:line="480" w:lineRule="auto"/>
        <w:ind w:firstLine="720"/>
      </w:pPr>
      <w:r>
        <w:t xml:space="preserve">The Romantic poet provides the clue to this difference in his comment about the “Austrian family,” i.e., the Spanish Hapsburgs, including Charles V, whose aunt Catherine of Aragón was queen of England, and Philip II, husband </w:t>
      </w:r>
      <w:r w:rsidR="009C405C">
        <w:t>to Mary Tudor and sender of the</w:t>
      </w:r>
      <w:r>
        <w:t xml:space="preserve"> </w:t>
      </w:r>
      <w:r w:rsidR="009C405C">
        <w:t>“</w:t>
      </w:r>
      <w:r>
        <w:t>Invincible</w:t>
      </w:r>
      <w:r w:rsidR="009C405C">
        <w:t>”</w:t>
      </w:r>
      <w:r>
        <w:t xml:space="preserve"> Armada. Southey’s distaste for Spain has its origin</w:t>
      </w:r>
      <w:r w:rsidR="00CB362E">
        <w:t xml:space="preserve"> in Spain’s imperial past, and specifically, in its early modern rivalry with England. While early modern Portugal was an empire in its own right, Spain emerged in the sixteenth century as the greater power. Indeed, due to the consanguinity of the two monarchies, Portugal and Spain were united for a brief period, 1580-1640. </w:t>
      </w:r>
      <w:r>
        <w:t>Spain, a fiercely Catholic and fiercely militaristic nation in the early modern period, was a consistent threat to England, while Portugal was not. For Southey, it may have been ideologically easier to dream of medieval Portugal than to dream of medieval Spain.</w:t>
      </w:r>
    </w:p>
    <w:p w14:paraId="1D62BE01" w14:textId="053825C2" w:rsidR="000737B7" w:rsidRDefault="00EB45FC" w:rsidP="00CB362E">
      <w:pPr>
        <w:spacing w:line="480" w:lineRule="auto"/>
        <w:ind w:firstLine="720"/>
      </w:pPr>
      <w:r>
        <w:t xml:space="preserve">Though </w:t>
      </w:r>
      <w:r w:rsidR="00E05EB7">
        <w:t>we are persuaded by our theory that nationalism inflected</w:t>
      </w:r>
      <w:r>
        <w:t xml:space="preserve"> Southey’s rendition of emotion in </w:t>
      </w:r>
      <w:r>
        <w:rPr>
          <w:i/>
        </w:rPr>
        <w:t>Amadis of Gaul</w:t>
      </w:r>
      <w:r>
        <w:t xml:space="preserve">, </w:t>
      </w:r>
      <w:r w:rsidR="00E05EB7">
        <w:t>we also recognize</w:t>
      </w:r>
      <w:r>
        <w:t xml:space="preserve"> wide cultural </w:t>
      </w:r>
      <w:r w:rsidR="00E05EB7">
        <w:t>gap that</w:t>
      </w:r>
      <w:r>
        <w:t xml:space="preserve"> li</w:t>
      </w:r>
      <w:r w:rsidR="00E05EB7">
        <w:t>es between Montalvo and Southey. O</w:t>
      </w:r>
      <w:r>
        <w:t xml:space="preserve">ne of the strengths of our digital project has been to </w:t>
      </w:r>
      <w:r w:rsidR="00E05EB7">
        <w:t>suggest</w:t>
      </w:r>
      <w:r>
        <w:t xml:space="preserve"> </w:t>
      </w:r>
      <w:r w:rsidR="00E05EB7">
        <w:t>that translation decisions are incredibly complex, and that even a translator’s description of his method can only give an incomplete acounting of them</w:t>
      </w:r>
      <w:r>
        <w:t xml:space="preserve">. Though we began the project with a belief that </w:t>
      </w:r>
      <w:r w:rsidR="00E05EB7">
        <w:t>translation decisions could be sorted according to simple typologies like “literal”</w:t>
      </w:r>
      <w:r w:rsidR="00130BF9">
        <w:t xml:space="preserve"> v.</w:t>
      </w:r>
      <w:r w:rsidR="00E05EB7">
        <w:t xml:space="preserve"> “free,” our project team has come to view all translations as cultural and multivalent</w:t>
      </w:r>
      <w:r>
        <w:t>. Going forward, we hope to expand the project, revisiting emotion and taking on more topics to get a more complete picture both of how Southey’s early nineteenth century translation worked and how translations work on a more general level.</w:t>
      </w:r>
    </w:p>
    <w:p w14:paraId="388B3799" w14:textId="1BB3815D" w:rsidR="00F85ED6" w:rsidRDefault="00F85ED6">
      <w:r>
        <w:br w:type="page"/>
      </w:r>
    </w:p>
    <w:p w14:paraId="507687E7" w14:textId="77777777" w:rsidR="004C173B" w:rsidRPr="00EB45FC" w:rsidRDefault="004C173B" w:rsidP="00CB362E">
      <w:pPr>
        <w:spacing w:line="480" w:lineRule="auto"/>
        <w:ind w:firstLine="720"/>
      </w:pPr>
    </w:p>
    <w:p w14:paraId="191463CD" w14:textId="593A9C4E" w:rsidR="002D5EFF" w:rsidRDefault="004C173B" w:rsidP="004C173B">
      <w:pPr>
        <w:spacing w:line="480" w:lineRule="auto"/>
      </w:pPr>
      <w:r>
        <w:t>Works Cited</w:t>
      </w:r>
    </w:p>
    <w:p w14:paraId="75E16093" w14:textId="77777777" w:rsidR="00DC437D" w:rsidRPr="00DC437D" w:rsidRDefault="002D5EFF" w:rsidP="00DC437D">
      <w:pPr>
        <w:pStyle w:val="Bibliography"/>
      </w:pPr>
      <w:r>
        <w:fldChar w:fldCharType="begin"/>
      </w:r>
      <w:r w:rsidR="00DC437D">
        <w:instrText xml:space="preserve"> ADDIN ZOTERO_BIBL {"custom":[]} CSL_BIBLIOGRAPHY </w:instrText>
      </w:r>
      <w:r>
        <w:fldChar w:fldCharType="separate"/>
      </w:r>
      <w:r w:rsidR="00DC437D" w:rsidRPr="00DC437D">
        <w:t xml:space="preserve">Avalle-Arce, Juan Bautista. </w:t>
      </w:r>
      <w:r w:rsidR="00DC437D" w:rsidRPr="00DC437D">
        <w:rPr>
          <w:i/>
          <w:iCs/>
        </w:rPr>
        <w:t xml:space="preserve">El </w:t>
      </w:r>
      <w:r w:rsidR="00DC437D" w:rsidRPr="00DC437D">
        <w:t>Amadís</w:t>
      </w:r>
      <w:r w:rsidR="00DC437D" w:rsidRPr="00DC437D">
        <w:rPr>
          <w:i/>
          <w:iCs/>
        </w:rPr>
        <w:t xml:space="preserve"> primitivo y el de Montalvo</w:t>
      </w:r>
      <w:r w:rsidR="00DC437D" w:rsidRPr="00DC437D">
        <w:t>. Fondo de Cultura Económica, 1990.</w:t>
      </w:r>
    </w:p>
    <w:p w14:paraId="6242CB35" w14:textId="77777777" w:rsidR="00DC437D" w:rsidRPr="00DC437D" w:rsidRDefault="00DC437D" w:rsidP="00DC437D">
      <w:pPr>
        <w:pStyle w:val="Bibliography"/>
      </w:pPr>
      <w:r w:rsidRPr="00DC437D">
        <w:t xml:space="preserve">Bassnett, Susan. </w:t>
      </w:r>
      <w:r w:rsidRPr="00DC437D">
        <w:rPr>
          <w:i/>
          <w:iCs/>
        </w:rPr>
        <w:t>Translation Studies</w:t>
      </w:r>
      <w:r w:rsidRPr="00DC437D">
        <w:t>. Routledge, 2013.</w:t>
      </w:r>
    </w:p>
    <w:p w14:paraId="377A9F13" w14:textId="77777777" w:rsidR="00DC437D" w:rsidRPr="00DC437D" w:rsidRDefault="00DC437D" w:rsidP="00DC437D">
      <w:pPr>
        <w:pStyle w:val="Bibliography"/>
      </w:pPr>
      <w:r w:rsidRPr="00DC437D">
        <w:t xml:space="preserve">Giraud, Yves. “Introduction.” </w:t>
      </w:r>
      <w:r w:rsidRPr="00DC437D">
        <w:rPr>
          <w:i/>
          <w:iCs/>
        </w:rPr>
        <w:t>Le premier livre d’Amadis de Gaule</w:t>
      </w:r>
      <w:r w:rsidRPr="00DC437D">
        <w:t>, edited by Hugues Vaganay, Hachette, 1986, pp. 3–28.</w:t>
      </w:r>
    </w:p>
    <w:p w14:paraId="7635682D" w14:textId="77777777" w:rsidR="00DC437D" w:rsidRPr="00DC437D" w:rsidRDefault="00DC437D" w:rsidP="00DC437D">
      <w:pPr>
        <w:pStyle w:val="Bibliography"/>
      </w:pPr>
      <w:r w:rsidRPr="00DC437D">
        <w:t xml:space="preserve">Herberay, Nicolas de. </w:t>
      </w:r>
      <w:r w:rsidRPr="00DC437D">
        <w:rPr>
          <w:i/>
          <w:iCs/>
        </w:rPr>
        <w:t>Le premier livre d’Amadis de Gaule</w:t>
      </w:r>
      <w:r w:rsidRPr="00DC437D">
        <w:t>. Edited by Hugues Vaganay, Hachette, 1986.</w:t>
      </w:r>
    </w:p>
    <w:p w14:paraId="79EA831A" w14:textId="77777777" w:rsidR="00DC437D" w:rsidRPr="00DC437D" w:rsidRDefault="00DC437D" w:rsidP="00DC437D">
      <w:pPr>
        <w:pStyle w:val="Bibliography"/>
      </w:pPr>
      <w:r w:rsidRPr="00DC437D">
        <w:t xml:space="preserve">Krause, Virginia. </w:t>
      </w:r>
      <w:r w:rsidRPr="00DC437D">
        <w:rPr>
          <w:i/>
          <w:iCs/>
        </w:rPr>
        <w:t>Idle Pursuits: Literature and Oisiveté in the French Renaissance</w:t>
      </w:r>
      <w:r w:rsidRPr="00DC437D">
        <w:t>. University of Delaware Press, 2003.</w:t>
      </w:r>
    </w:p>
    <w:p w14:paraId="34B466EB" w14:textId="77777777" w:rsidR="00DC437D" w:rsidRPr="00DC437D" w:rsidRDefault="00DC437D" w:rsidP="00DC437D">
      <w:pPr>
        <w:pStyle w:val="Bibliography"/>
      </w:pPr>
      <w:r w:rsidRPr="00DC437D">
        <w:t xml:space="preserve">Lida de Malkiel, María Rosa. </w:t>
      </w:r>
      <w:r w:rsidRPr="00DC437D">
        <w:rPr>
          <w:i/>
          <w:iCs/>
        </w:rPr>
        <w:t>Estudios de literatura española y comparada.</w:t>
      </w:r>
      <w:r w:rsidRPr="00DC437D">
        <w:t xml:space="preserve"> Editorial Universitaria de Buenos Aires, 1969.</w:t>
      </w:r>
    </w:p>
    <w:p w14:paraId="07DD238F" w14:textId="77777777" w:rsidR="00DC437D" w:rsidRPr="00DC437D" w:rsidRDefault="00DC437D" w:rsidP="00DC437D">
      <w:pPr>
        <w:pStyle w:val="Bibliography"/>
      </w:pPr>
      <w:r w:rsidRPr="00DC437D">
        <w:t xml:space="preserve">Lyons, Martyn. </w:t>
      </w:r>
      <w:r w:rsidRPr="00DC437D">
        <w:rPr>
          <w:i/>
          <w:iCs/>
        </w:rPr>
        <w:t>A History of Reading and Writing in the Western World</w:t>
      </w:r>
      <w:r w:rsidRPr="00DC437D">
        <w:t>. Palgrave Macmillan, 2010.</w:t>
      </w:r>
    </w:p>
    <w:p w14:paraId="49A9E4CA" w14:textId="77777777" w:rsidR="00DC437D" w:rsidRPr="00DC437D" w:rsidRDefault="00DC437D" w:rsidP="00DC437D">
      <w:pPr>
        <w:pStyle w:val="Bibliography"/>
      </w:pPr>
      <w:r w:rsidRPr="00DC437D">
        <w:t xml:space="preserve">Menéndez y Pelayo, Marcelino. </w:t>
      </w:r>
      <w:r w:rsidRPr="00DC437D">
        <w:rPr>
          <w:i/>
          <w:iCs/>
        </w:rPr>
        <w:t>Orígenes de la novela</w:t>
      </w:r>
      <w:r w:rsidRPr="00DC437D">
        <w:t>. Vol. 1, Bailly y Balliere, 1925.</w:t>
      </w:r>
    </w:p>
    <w:p w14:paraId="15BAE9EF" w14:textId="77777777" w:rsidR="00DC437D" w:rsidRPr="00DC437D" w:rsidRDefault="00DC437D" w:rsidP="00DC437D">
      <w:pPr>
        <w:pStyle w:val="Bibliography"/>
      </w:pPr>
      <w:r w:rsidRPr="00DC437D">
        <w:t xml:space="preserve">Moore, Helen. “Introduction.” </w:t>
      </w:r>
      <w:r w:rsidRPr="00DC437D">
        <w:rPr>
          <w:i/>
          <w:iCs/>
        </w:rPr>
        <w:t>Amadis de Gaule</w:t>
      </w:r>
      <w:r w:rsidRPr="00DC437D">
        <w:t>, edited by Helen Moore, Ashgate, 2004, pp. ix–xxviii.</w:t>
      </w:r>
    </w:p>
    <w:p w14:paraId="3EAD336A" w14:textId="77777777" w:rsidR="00DC437D" w:rsidRPr="00DC437D" w:rsidRDefault="00DC437D" w:rsidP="00DC437D">
      <w:pPr>
        <w:pStyle w:val="Bibliography"/>
      </w:pPr>
      <w:r w:rsidRPr="00DC437D">
        <w:t xml:space="preserve">O’Connor, John J. </w:t>
      </w:r>
      <w:r w:rsidRPr="00DC437D">
        <w:rPr>
          <w:i/>
          <w:iCs/>
        </w:rPr>
        <w:t>Amadis de Gaule and Its Influence on Elizabethan Literature</w:t>
      </w:r>
      <w:r w:rsidRPr="00DC437D">
        <w:t>. Rutgers University Press, 1970.</w:t>
      </w:r>
    </w:p>
    <w:p w14:paraId="159A4F30" w14:textId="77777777" w:rsidR="00DC437D" w:rsidRPr="00DC437D" w:rsidRDefault="00DC437D" w:rsidP="00DC437D">
      <w:pPr>
        <w:pStyle w:val="Bibliography"/>
      </w:pPr>
      <w:r w:rsidRPr="00DC437D">
        <w:t xml:space="preserve">Plamper, Jan. </w:t>
      </w:r>
      <w:r w:rsidRPr="00DC437D">
        <w:rPr>
          <w:i/>
          <w:iCs/>
        </w:rPr>
        <w:t>The History of Emotions: An Introduction</w:t>
      </w:r>
      <w:r w:rsidRPr="00DC437D">
        <w:t>. Oxford University Press, 2015.</w:t>
      </w:r>
    </w:p>
    <w:p w14:paraId="5BDCAA92" w14:textId="77777777" w:rsidR="00DC437D" w:rsidRPr="00DC437D" w:rsidRDefault="00DC437D" w:rsidP="00DC437D">
      <w:pPr>
        <w:pStyle w:val="Bibliography"/>
      </w:pPr>
      <w:r w:rsidRPr="00DC437D">
        <w:t xml:space="preserve">Riquer, Martín de. </w:t>
      </w:r>
      <w:r w:rsidRPr="00DC437D">
        <w:rPr>
          <w:i/>
          <w:iCs/>
        </w:rPr>
        <w:t xml:space="preserve">Estudios sobre el </w:t>
      </w:r>
      <w:r w:rsidRPr="00DC437D">
        <w:t>Amadís de Gaula. Sirmio, 1987.</w:t>
      </w:r>
    </w:p>
    <w:p w14:paraId="3B887D7A" w14:textId="77777777" w:rsidR="00DC437D" w:rsidRPr="00DC437D" w:rsidRDefault="00DC437D" w:rsidP="00DC437D">
      <w:pPr>
        <w:pStyle w:val="Bibliography"/>
      </w:pPr>
      <w:r w:rsidRPr="00DC437D">
        <w:t xml:space="preserve">Rodríguez-Moñino, Antonio R. </w:t>
      </w:r>
      <w:r w:rsidRPr="00DC437D">
        <w:rPr>
          <w:i/>
          <w:iCs/>
        </w:rPr>
        <w:t xml:space="preserve">El primer manuscrito del </w:t>
      </w:r>
      <w:r w:rsidRPr="00DC437D">
        <w:t>Amadís de Gaula. Silverio Aguirre Torre, 1957.</w:t>
      </w:r>
    </w:p>
    <w:p w14:paraId="7E42945F" w14:textId="77777777" w:rsidR="00DC437D" w:rsidRPr="00DC437D" w:rsidRDefault="00DC437D" w:rsidP="00DC437D">
      <w:pPr>
        <w:pStyle w:val="Bibliography"/>
      </w:pPr>
      <w:r w:rsidRPr="00DC437D">
        <w:t xml:space="preserve">Rothstein, Marian. </w:t>
      </w:r>
      <w:r w:rsidRPr="00DC437D">
        <w:rPr>
          <w:i/>
          <w:iCs/>
        </w:rPr>
        <w:t>Reading in the Renaissance: Amadis de Gaule and the Lessons of Memory</w:t>
      </w:r>
      <w:r w:rsidRPr="00DC437D">
        <w:t>. University of Delaware Press, 1999.</w:t>
      </w:r>
    </w:p>
    <w:p w14:paraId="5B4305A8" w14:textId="77777777" w:rsidR="00DC437D" w:rsidRPr="00DC437D" w:rsidRDefault="00DC437D" w:rsidP="00DC437D">
      <w:pPr>
        <w:pStyle w:val="Bibliography"/>
      </w:pPr>
      <w:r w:rsidRPr="00DC437D">
        <w:t xml:space="preserve">Sales Dasí, Emilio José. “Introducción.” </w:t>
      </w:r>
      <w:r w:rsidRPr="00DC437D">
        <w:rPr>
          <w:i/>
          <w:iCs/>
        </w:rPr>
        <w:t>Antología del ciclo de “</w:t>
      </w:r>
      <w:r w:rsidRPr="00DC437D">
        <w:t>Amadís de Gaula</w:t>
      </w:r>
      <w:r w:rsidRPr="00DC437D">
        <w:rPr>
          <w:i/>
          <w:iCs/>
        </w:rPr>
        <w:t>,”</w:t>
      </w:r>
      <w:r w:rsidRPr="00DC437D">
        <w:t xml:space="preserve"> edited by Emilio José Sales Dasí, Centro de Estudios Cervantinos, 2006, pp. 4–14.</w:t>
      </w:r>
    </w:p>
    <w:p w14:paraId="353CF5B1" w14:textId="77777777" w:rsidR="00DC437D" w:rsidRPr="00DC437D" w:rsidRDefault="00DC437D" w:rsidP="00DC437D">
      <w:pPr>
        <w:pStyle w:val="Bibliography"/>
      </w:pPr>
      <w:r w:rsidRPr="00DC437D">
        <w:t>Scott, Walter. “</w:t>
      </w:r>
      <w:r w:rsidRPr="00DC437D">
        <w:rPr>
          <w:i/>
          <w:iCs/>
        </w:rPr>
        <w:t>Amadis of Gaul</w:t>
      </w:r>
      <w:r w:rsidRPr="00DC437D">
        <w:t xml:space="preserve">. By Vasco Lobeyra. Translated by Southey and Rose.” </w:t>
      </w:r>
      <w:r w:rsidRPr="00DC437D">
        <w:rPr>
          <w:i/>
          <w:iCs/>
        </w:rPr>
        <w:t>Edinburgh Review</w:t>
      </w:r>
      <w:r w:rsidRPr="00DC437D">
        <w:t>, vol. 3, 1803, pp. 109–136.</w:t>
      </w:r>
    </w:p>
    <w:p w14:paraId="7EAA6435" w14:textId="24C3269A" w:rsidR="00DC437D" w:rsidRPr="00DC437D" w:rsidRDefault="00DC437D" w:rsidP="00DC437D">
      <w:pPr>
        <w:pStyle w:val="Bibliography"/>
      </w:pPr>
      <w:r w:rsidRPr="00DC437D">
        <w:t xml:space="preserve">Southey, Robert. “Letter 237, to Charles Watkin Williams Wynn, 19 July [1797].” </w:t>
      </w:r>
      <w:r w:rsidRPr="00DC437D">
        <w:rPr>
          <w:i/>
          <w:iCs/>
        </w:rPr>
        <w:t>Romantic Circles</w:t>
      </w:r>
      <w:r w:rsidRPr="00DC437D">
        <w:t>, 1 Mar. 2009, https://www.rc.umd.edu/editions/southey_letters/Par</w:t>
      </w:r>
      <w:r w:rsidR="00685FD2">
        <w:t>t_One/HTML/letterEEd.26.237.html</w:t>
      </w:r>
      <w:r w:rsidRPr="00DC437D">
        <w:t>.</w:t>
      </w:r>
    </w:p>
    <w:p w14:paraId="69D34E72" w14:textId="77777777" w:rsidR="00DC437D" w:rsidRPr="00DC437D" w:rsidRDefault="00DC437D" w:rsidP="00DC437D">
      <w:pPr>
        <w:pStyle w:val="Bibliography"/>
      </w:pPr>
      <w:r w:rsidRPr="00DC437D">
        <w:t xml:space="preserve">---. “Letter 674, to Richard Heber, 7 May [1802].” </w:t>
      </w:r>
      <w:r w:rsidRPr="00DC437D">
        <w:rPr>
          <w:i/>
          <w:iCs/>
        </w:rPr>
        <w:t>Romantic Circles</w:t>
      </w:r>
      <w:r w:rsidRPr="00DC437D">
        <w:t>, 1 Aug. 2011, https://www.rc.umd.edu/editions/southey_letters/Part_Two/HTML/letterEEd.26.674.html.</w:t>
      </w:r>
    </w:p>
    <w:p w14:paraId="6A755BBB" w14:textId="77777777" w:rsidR="00DC437D" w:rsidRPr="00DC437D" w:rsidRDefault="00DC437D" w:rsidP="00DC437D">
      <w:pPr>
        <w:pStyle w:val="Bibliography"/>
      </w:pPr>
      <w:r w:rsidRPr="00DC437D">
        <w:t xml:space="preserve">---. “Letter 795, to Charles Watkin Williams Wynn, 9 June [1803].” </w:t>
      </w:r>
      <w:r w:rsidRPr="00DC437D">
        <w:rPr>
          <w:i/>
          <w:iCs/>
        </w:rPr>
        <w:t>Romantic Circles</w:t>
      </w:r>
      <w:r w:rsidRPr="00DC437D">
        <w:t>, 1 Aug. 2011, https://www.rc.umd.edu/editions/southey_letters/Part_Two/HTML/letterEEd.26.795.html.</w:t>
      </w:r>
    </w:p>
    <w:p w14:paraId="334CF97D" w14:textId="77777777" w:rsidR="00DC437D" w:rsidRPr="00DC437D" w:rsidRDefault="00DC437D" w:rsidP="00DC437D">
      <w:pPr>
        <w:pStyle w:val="Bibliography"/>
      </w:pPr>
      <w:r w:rsidRPr="00DC437D">
        <w:t xml:space="preserve">---. “Letter 906, to Mary Barker, 3 March 1804.” </w:t>
      </w:r>
      <w:r w:rsidRPr="00DC437D">
        <w:rPr>
          <w:i/>
          <w:iCs/>
        </w:rPr>
        <w:t>Romantic Circles</w:t>
      </w:r>
      <w:r w:rsidRPr="00DC437D">
        <w:t>, 1 Aug. 2013, https://www.rc.umd.edu/editions/southey_letters/Part_Three/HTML/letterEEd.26.906.html.</w:t>
      </w:r>
    </w:p>
    <w:p w14:paraId="2B0C011C" w14:textId="77777777" w:rsidR="00DC437D" w:rsidRPr="00DC437D" w:rsidRDefault="00DC437D" w:rsidP="00DC437D">
      <w:pPr>
        <w:pStyle w:val="Bibliography"/>
      </w:pPr>
      <w:r w:rsidRPr="00DC437D">
        <w:t xml:space="preserve">---. “Letter 944, to Edith Southey, [Late May] 1804.” </w:t>
      </w:r>
      <w:r w:rsidRPr="00DC437D">
        <w:rPr>
          <w:i/>
          <w:iCs/>
        </w:rPr>
        <w:t>Romantic Circles</w:t>
      </w:r>
      <w:r w:rsidRPr="00DC437D">
        <w:t>, 1 Aug. 2013, https://www.rc.umd.edu/editions/southey_letters/Part_Three/HTML/letterEEd.26.944.html.</w:t>
      </w:r>
    </w:p>
    <w:p w14:paraId="06935AB4" w14:textId="77777777" w:rsidR="00DC437D" w:rsidRPr="00DC437D" w:rsidRDefault="00DC437D" w:rsidP="00DC437D">
      <w:pPr>
        <w:pStyle w:val="Bibliography"/>
      </w:pPr>
      <w:r w:rsidRPr="00DC437D">
        <w:t xml:space="preserve">---. “Letter 1082.1, to the Editor of the Monthly Magazine, [Mid-July 1805].” </w:t>
      </w:r>
      <w:r w:rsidRPr="00DC437D">
        <w:rPr>
          <w:i/>
          <w:iCs/>
        </w:rPr>
        <w:t>Romantic Circles</w:t>
      </w:r>
      <w:r w:rsidRPr="00DC437D">
        <w:t>, 1 Aug. 2013, https://www.rc.umd.edu/editions/southey_letters/Part_Three/HTML/letterEEd.26.1082.1.html.</w:t>
      </w:r>
    </w:p>
    <w:p w14:paraId="5E0B6276" w14:textId="77777777" w:rsidR="00DC437D" w:rsidRPr="00DC437D" w:rsidRDefault="00DC437D" w:rsidP="00DC437D">
      <w:pPr>
        <w:pStyle w:val="Bibliography"/>
      </w:pPr>
      <w:r w:rsidRPr="00DC437D">
        <w:t xml:space="preserve">---. “Letter 1317, to John Rickman, 4 May 1807.” </w:t>
      </w:r>
      <w:r w:rsidRPr="00DC437D">
        <w:rPr>
          <w:i/>
          <w:iCs/>
        </w:rPr>
        <w:t>Romantic Circles</w:t>
      </w:r>
      <w:r w:rsidRPr="00DC437D">
        <w:t>, 1 Aug. 2013, https://www.rc.umd.edu/editions/southey_letters/Part_Three/HTML/letterEEd.26.1317.html.</w:t>
      </w:r>
    </w:p>
    <w:p w14:paraId="75CD361C" w14:textId="77777777" w:rsidR="00DC437D" w:rsidRPr="00DC437D" w:rsidRDefault="00DC437D" w:rsidP="00DC437D">
      <w:pPr>
        <w:pStyle w:val="Bibliography"/>
      </w:pPr>
      <w:r w:rsidRPr="00DC437D">
        <w:t xml:space="preserve">---. “Letter 1426, to Walter Scott, 11 February 1808.” </w:t>
      </w:r>
      <w:r w:rsidRPr="00DC437D">
        <w:rPr>
          <w:i/>
          <w:iCs/>
        </w:rPr>
        <w:t>Romantic Circles</w:t>
      </w:r>
      <w:r w:rsidRPr="00DC437D">
        <w:t>, 1 Aug. 2013, https://www.rc.umd.edu/editions/southey_letters/Part_Three/HTML/letterEEd.26.1426.html.</w:t>
      </w:r>
    </w:p>
    <w:p w14:paraId="5CA1C9EE" w14:textId="77777777" w:rsidR="00DC437D" w:rsidRPr="00DC437D" w:rsidRDefault="00DC437D" w:rsidP="00DC437D">
      <w:pPr>
        <w:pStyle w:val="Bibliography"/>
      </w:pPr>
      <w:r w:rsidRPr="00DC437D">
        <w:t xml:space="preserve">---. “Letter 1598, to Richard Heber, 13 March 1809.” </w:t>
      </w:r>
      <w:r w:rsidRPr="00DC437D">
        <w:rPr>
          <w:i/>
          <w:iCs/>
        </w:rPr>
        <w:t>Romantic Circles</w:t>
      </w:r>
      <w:r w:rsidRPr="00DC437D">
        <w:t>, 1 Aug. 2013, https://www.rc.umd.edu/editions/southey_letters/Part_Three/HTML/letterEEd.26.1598.html.</w:t>
      </w:r>
    </w:p>
    <w:p w14:paraId="45CC8FBE" w14:textId="77777777" w:rsidR="00DC437D" w:rsidRPr="00DC437D" w:rsidRDefault="00DC437D" w:rsidP="00DC437D">
      <w:pPr>
        <w:pStyle w:val="Bibliography"/>
      </w:pPr>
      <w:r w:rsidRPr="00DC437D">
        <w:t xml:space="preserve">---. “Preface.” </w:t>
      </w:r>
      <w:r w:rsidRPr="00DC437D">
        <w:rPr>
          <w:i/>
          <w:iCs/>
        </w:rPr>
        <w:t>Amadis of Gaul</w:t>
      </w:r>
      <w:r w:rsidRPr="00DC437D">
        <w:t>, translated by Robert Southey, Longman, 1803, pp. i–xxxvi.</w:t>
      </w:r>
    </w:p>
    <w:p w14:paraId="53B35586" w14:textId="77777777" w:rsidR="00DC437D" w:rsidRPr="00DC437D" w:rsidRDefault="00DC437D" w:rsidP="00DC437D">
      <w:pPr>
        <w:pStyle w:val="Bibliography"/>
      </w:pPr>
      <w:r w:rsidRPr="00DC437D">
        <w:t xml:space="preserve">Speck, W. A. </w:t>
      </w:r>
      <w:r w:rsidRPr="00DC437D">
        <w:rPr>
          <w:i/>
          <w:iCs/>
        </w:rPr>
        <w:t>Robert Southey: Entire Man of Letters</w:t>
      </w:r>
      <w:r w:rsidRPr="00DC437D">
        <w:t>. Yale University Press, 2006.</w:t>
      </w:r>
    </w:p>
    <w:p w14:paraId="21E4C5EE" w14:textId="77777777" w:rsidR="00DC437D" w:rsidRPr="00DC437D" w:rsidRDefault="00DC437D" w:rsidP="00DC437D">
      <w:pPr>
        <w:pStyle w:val="Bibliography"/>
      </w:pPr>
      <w:r w:rsidRPr="00DC437D">
        <w:t xml:space="preserve">Thomas, Henry. </w:t>
      </w:r>
      <w:r w:rsidRPr="00DC437D">
        <w:rPr>
          <w:i/>
          <w:iCs/>
        </w:rPr>
        <w:t>Spanish and Portuguese Romances of Chivalry; the Revival of the Romance of Chivalry in the Spanish Peninsula, and Its Extension and Influence Abroad</w:t>
      </w:r>
      <w:r w:rsidRPr="00DC437D">
        <w:t>. The University Press, 1920.</w:t>
      </w:r>
    </w:p>
    <w:p w14:paraId="608A038A" w14:textId="77777777" w:rsidR="00DC437D" w:rsidRPr="00DC437D" w:rsidRDefault="00DC437D" w:rsidP="00DC437D">
      <w:pPr>
        <w:pStyle w:val="Bibliography"/>
      </w:pPr>
      <w:r w:rsidRPr="00DC437D">
        <w:t xml:space="preserve">Williams, Grace Sara. </w:t>
      </w:r>
      <w:r w:rsidRPr="00DC437D">
        <w:rPr>
          <w:i/>
          <w:iCs/>
        </w:rPr>
        <w:t>The Amadis Question</w:t>
      </w:r>
      <w:r w:rsidRPr="00DC437D">
        <w:t>. Columbia University, 1907.</w:t>
      </w:r>
    </w:p>
    <w:p w14:paraId="29B6BB4C" w14:textId="77777777" w:rsidR="00DC437D" w:rsidRPr="00DC437D" w:rsidRDefault="00DC437D" w:rsidP="00DC437D">
      <w:pPr>
        <w:pStyle w:val="Bibliography"/>
      </w:pPr>
      <w:r w:rsidRPr="00DC437D">
        <w:t xml:space="preserve">Williamson, Edwin. </w:t>
      </w:r>
      <w:r w:rsidRPr="00DC437D">
        <w:rPr>
          <w:i/>
          <w:iCs/>
        </w:rPr>
        <w:t>The Half-Way House of Fiction: Don Quixote and Arthurian Romance</w:t>
      </w:r>
      <w:r w:rsidRPr="00DC437D">
        <w:t>. Oxford University Press, 1984.</w:t>
      </w:r>
    </w:p>
    <w:p w14:paraId="623C173E" w14:textId="77777777" w:rsidR="00DC437D" w:rsidRPr="00DC437D" w:rsidRDefault="00DC437D" w:rsidP="00DC437D">
      <w:pPr>
        <w:pStyle w:val="Bibliography"/>
      </w:pPr>
      <w:r w:rsidRPr="00DC437D">
        <w:t>Zarandona, Juan Miguel. “</w:t>
      </w:r>
      <w:r w:rsidRPr="00DC437D">
        <w:rPr>
          <w:i/>
          <w:iCs/>
        </w:rPr>
        <w:t>Amadis of Gaul</w:t>
      </w:r>
      <w:r w:rsidRPr="00DC437D">
        <w:t xml:space="preserve"> (1803) and </w:t>
      </w:r>
      <w:r w:rsidRPr="00DC437D">
        <w:rPr>
          <w:i/>
          <w:iCs/>
        </w:rPr>
        <w:t>Chronicle of the Cid</w:t>
      </w:r>
      <w:r w:rsidRPr="00DC437D">
        <w:t xml:space="preserve"> (1808) by Robert Southey: The Medieval History of Spain Translated.” </w:t>
      </w:r>
      <w:r w:rsidRPr="00DC437D">
        <w:rPr>
          <w:i/>
          <w:iCs/>
        </w:rPr>
        <w:t>Charting the Future of Translation History</w:t>
      </w:r>
      <w:r w:rsidRPr="00DC437D">
        <w:t>, edited by Georges L. Bastin and Paul L. Bandia, University of Ottawa Press, 2006, pp. 309–332.</w:t>
      </w:r>
    </w:p>
    <w:p w14:paraId="21AEDD57" w14:textId="3488BD41" w:rsidR="002D5EFF" w:rsidRDefault="002D5EFF" w:rsidP="00CB362E">
      <w:pPr>
        <w:spacing w:line="480" w:lineRule="auto"/>
        <w:ind w:firstLine="720"/>
      </w:pPr>
      <w:r>
        <w:fldChar w:fldCharType="end"/>
      </w:r>
    </w:p>
    <w:p w14:paraId="5126064D" w14:textId="77777777" w:rsidR="00224D32" w:rsidRDefault="00224D32"/>
    <w:sectPr w:rsidR="00224D32" w:rsidSect="0033773B">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7FC5DF" w14:textId="77777777" w:rsidR="00B7645C" w:rsidRDefault="00B7645C" w:rsidP="00CB362E">
      <w:r>
        <w:separator/>
      </w:r>
    </w:p>
  </w:endnote>
  <w:endnote w:type="continuationSeparator" w:id="0">
    <w:p w14:paraId="15C3C3D6" w14:textId="77777777" w:rsidR="00B7645C" w:rsidRDefault="00B7645C" w:rsidP="00CB3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D66CF8" w14:textId="77777777" w:rsidR="00B7645C" w:rsidRDefault="00B7645C" w:rsidP="00CB362E">
      <w:r>
        <w:separator/>
      </w:r>
    </w:p>
  </w:footnote>
  <w:footnote w:type="continuationSeparator" w:id="0">
    <w:p w14:paraId="1F43B840" w14:textId="77777777" w:rsidR="00B7645C" w:rsidRDefault="00B7645C" w:rsidP="00CB362E">
      <w:r>
        <w:continuationSeparator/>
      </w:r>
    </w:p>
  </w:footnote>
  <w:footnote w:id="1">
    <w:p w14:paraId="7848E3D2" w14:textId="77777777" w:rsidR="00B7645C" w:rsidRDefault="00B7645C" w:rsidP="00052F7A">
      <w:pPr>
        <w:pStyle w:val="FootnoteText"/>
      </w:pPr>
      <w:r w:rsidRPr="00E33188">
        <w:rPr>
          <w:rStyle w:val="FootnoteReference"/>
        </w:rPr>
        <w:footnoteRef/>
      </w:r>
      <w:r>
        <w:t xml:space="preserve"> </w:t>
      </w:r>
      <w:r>
        <w:fldChar w:fldCharType="begin"/>
      </w:r>
      <w:r>
        <w:instrText xml:space="preserve"> ADDIN ZOTERO_ITEM CSL_CITATION {"citationID":"b51J5eZW","properties":{"formattedCitation":"{\\rtf (Southey, \\uc0\\u8220{}Letter 237, to Charles Watkin Williams Wynn, 19 July [1797]\\uc0\\u8221{})}","plainCitation":"(Southey, “Letter 237, to Charles Watkin Williams Wynn, 19 July [1797]”)"},"citationItems":[{"id":1721,"uris":["http://zotero.org/users/1411539/items/XCCJDDPZ"],"uri":["http://zotero.org/users/1411539/items/XCCJDDPZ"],"itemData":{"id":1721,"type":"webpage","title":"Letter 237, to Charles Watkin Williams Wynn, 19 July [1797]","container-title":"Romantic Circles","abstract":"237. Robert Southey to Charles Watkin Williams Wynn, 19 July [1797]    </w:instrText>
      </w:r>
      <w:r>
        <w:rPr>
          <w:rFonts w:ascii="Courier" w:hAnsi="Courier" w:cs="Courier"/>
        </w:rPr>
        <w:instrText>⁠</w:instrText>
      </w:r>
      <w:r>
        <w:instrText xml:space="preserve">*","URL":"https://www.rc.umd.edu/editions/southey_letters/Part_One/HTML/letterEEd.26.237.html","author":[{"family":"Southey","given":"Robert"}],"issued":{"date-parts":[["2009",3,1]]},"accessed":{"date-parts":[["2017",3,4]]}}}],"schema":"https://github.com/citation-style-language/schema/raw/master/csl-citation.json"} </w:instrText>
      </w:r>
      <w:r>
        <w:fldChar w:fldCharType="separate"/>
      </w:r>
      <w:r w:rsidRPr="00E0029F">
        <w:t>Southey, “Letter 237, to Charles Watkin Williams Wynn, 19 July [1797]</w:t>
      </w:r>
      <w:r>
        <w:t>.</w:t>
      </w:r>
      <w:r w:rsidRPr="00E0029F">
        <w:t>”</w:t>
      </w:r>
      <w:r>
        <w:fldChar w:fldCharType="end"/>
      </w:r>
      <w:r>
        <w:t xml:space="preserve">  </w:t>
      </w:r>
    </w:p>
  </w:footnote>
  <w:footnote w:id="2">
    <w:p w14:paraId="5A92A55D" w14:textId="70CF93EB" w:rsidR="00B7645C" w:rsidRDefault="00B7645C" w:rsidP="00CD7102">
      <w:pPr>
        <w:pStyle w:val="FootnoteText"/>
      </w:pPr>
      <w:r w:rsidRPr="00E33188">
        <w:rPr>
          <w:rStyle w:val="FootnoteReference"/>
        </w:rPr>
        <w:footnoteRef/>
      </w:r>
      <w:r>
        <w:t xml:space="preserve"> </w:t>
      </w:r>
      <w:r>
        <w:fldChar w:fldCharType="begin"/>
      </w:r>
      <w:r>
        <w:instrText xml:space="preserve"> ADDIN ZOTERO_ITEM CSL_CITATION {"citationID":"CHTy8ZVI","properties":{"formattedCitation":"{\\rtf (Southey, \\uc0\\u8220{}Preface\\uc0\\u8221{} x; Southey, \\uc0\\u8220{}Letter 1082.1, to the Editor of the Monthly Magazine, [Mid-July 1805]\\uc0\\u8221{})}","plainCitation":"(Southey, “Preface” x; Southey, “Letter 1082.1, to the Editor of the Monthly Magazine, [Mid-July 1805]”)"},"citationItems":[{"id":390,"uris":["http://zotero.org/users/1411539/items/VCT8TI7Z"],"uri":["http://zotero.org/users/1411539/items/VCT8TI7Z"],"itemData":{"id":390,"type":"chapter","title":"Preface","container-title":"Amadis of Gaul","publisher":"Longman","publisher-place":"London","page":"i-xxxvi","event-place":"London","container-author":[{"family":"Lobeira","given":"Vasco","dropping-particle":"de"}],"translator":[{"family":"Southey","given":"Robert"}],"author":[{"family":"Southey","given":"Robert"}],"issued":{"date-parts":[["1803"]]}},"locator":"x"},{"id":1671,"uris":["http://zotero.org/users/1411539/items/ACJKA7R3"],"uri":["http://zotero.org/users/1411539/items/ACJKA7R3"],"itemData":{"id":1671,"type":"webpage","title":"Letter 1082.1, to the Editor of the Monthly Magazine, [mid-July 1805]","container-title":"Romantic Circles","abstract":"&amp;#13;   &amp;#13;    Letter 1082.1. Robert Southey to the Editor of the Monthly Magazine, [mid-July 1805] </w:instrText>
      </w:r>
      <w:r>
        <w:rPr>
          <w:rFonts w:ascii="Courier" w:hAnsi="Courier" w:cs="Courier"/>
        </w:rPr>
        <w:instrText>⁠</w:instrText>
      </w:r>
      <w:r>
        <w:instrText xml:space="preserve">* &amp;#13;    &amp;#13;    &amp;#13;    SIR,","URL":"https://www.rc.umd.edu/editions/southey_letters/Part_Three/HTML/letterEEd.26.1082.1.html","author":[{"family":"Southey","given":"Robert"}],"issued":{"date-parts":[["2013",8,1]]},"accessed":{"date-parts":[["2017",3,4]]}}}],"schema":"https://github.com/citation-style-language/schema/raw/master/csl-citation.json"} </w:instrText>
      </w:r>
      <w:r>
        <w:fldChar w:fldCharType="separate"/>
      </w:r>
      <w:r>
        <w:t>See also</w:t>
      </w:r>
      <w:r w:rsidRPr="00E0029F">
        <w:t xml:space="preserve"> Southey, “Letter 1082.1, to the Editor of the Monthly Magazine, [Mid-July 1805]</w:t>
      </w:r>
      <w:r>
        <w:t>.</w:t>
      </w:r>
      <w:r w:rsidRPr="00E0029F">
        <w:t>”</w:t>
      </w:r>
      <w:r>
        <w:fldChar w:fldCharType="end"/>
      </w:r>
      <w:r>
        <w:t xml:space="preserve">  </w:t>
      </w:r>
    </w:p>
  </w:footnote>
  <w:footnote w:id="3">
    <w:p w14:paraId="04A829D6" w14:textId="36EC0B54" w:rsidR="00B7645C" w:rsidRPr="00737179" w:rsidRDefault="00B7645C">
      <w:pPr>
        <w:pStyle w:val="FootnoteText"/>
      </w:pPr>
      <w:r>
        <w:rPr>
          <w:rStyle w:val="FootnoteReference"/>
        </w:rPr>
        <w:footnoteRef/>
      </w:r>
      <w:r>
        <w:t xml:space="preserve"> Anthony Munday translated </w:t>
      </w:r>
      <w:r>
        <w:rPr>
          <w:i/>
        </w:rPr>
        <w:t xml:space="preserve">Amadis </w:t>
      </w:r>
      <w:r>
        <w:t xml:space="preserve">based on Herberay, not the Castilian original, as was a usual practice for English translators in the early modern era. Most educated Englishmen and women knew at least some French in Munday’s era, but because of military and political conflicts, knowledge of Spanish was less common, and texts from Castile were less frequently available. See </w:t>
      </w:r>
      <w:r>
        <w:fldChar w:fldCharType="begin"/>
      </w:r>
      <w:r>
        <w:instrText xml:space="preserve"> ADDIN ZOTERO_ITEM CSL_CITATION {"citationID":"LydKiBsA","properties":{"formattedCitation":"{\\rtf (O\\uc0\\u8217{}Connor 208\\uc0\\u8211{}209)}","plainCitation":"(O’Connor 208–209)"},"citationItems":[{"id":425,"uris":["http://zotero.org/users/1411539/items/E7UH2INS"],"uri":["http://zotero.org/users/1411539/items/E7UH2INS"],"itemData":{"id":425,"type":"book","title":"Amadis de Gaule and its influence on Elizabethan Literature","publisher":"Rutgers University Press","publisher-place":"New Brunswick","event-place":"New Brunswick","shortTitle":"Amadis de Gaule","author":[{"family":"O'Connor","given":"John J."}],"issued":{"date-parts":[["1970"]]}},"locator":"208-209"}],"schema":"https://github.com/citation-style-language/schema/raw/master/csl-citation.json"} </w:instrText>
      </w:r>
      <w:r>
        <w:fldChar w:fldCharType="separate"/>
      </w:r>
      <w:r w:rsidRPr="00737179">
        <w:t>O’Connor 208–209</w:t>
      </w:r>
      <w:r>
        <w:t>.</w:t>
      </w:r>
      <w:r>
        <w:fldChar w:fldCharType="end"/>
      </w:r>
    </w:p>
  </w:footnote>
  <w:footnote w:id="4">
    <w:p w14:paraId="683E375D" w14:textId="77777777" w:rsidR="00B7645C" w:rsidRDefault="00B7645C" w:rsidP="00B27831">
      <w:pPr>
        <w:pStyle w:val="FootnoteText"/>
      </w:pPr>
      <w:r>
        <w:rPr>
          <w:rStyle w:val="FootnoteReference"/>
        </w:rPr>
        <w:footnoteRef/>
      </w:r>
      <w:r>
        <w:t xml:space="preserve"> In this essay, we use the term “human reading” as a catchall for the traditional methods of non-computer assisted literary analysis, which continue to be an important part of our work. We contrast this term with “machine reading,” a generalized term we use for all computer-based text processing. We prefer these terms to “close” and “distant” reading, because both machines and humans can read closely and distantly, and because we like to ground our human and machine readings in literary history in a way that has not always been a part of close or distant reading.</w:t>
      </w:r>
    </w:p>
  </w:footnote>
  <w:footnote w:id="5">
    <w:p w14:paraId="143779A0" w14:textId="65DFECB1" w:rsidR="001E33C9" w:rsidRDefault="001E33C9">
      <w:pPr>
        <w:pStyle w:val="FootnoteText"/>
      </w:pPr>
      <w:ins w:id="24" w:author="Elisa Beshero-Bondar" w:date="2017-10-20T10:10:00Z">
        <w:r>
          <w:rPr>
            <w:rStyle w:val="FootnoteReference"/>
          </w:rPr>
          <w:footnoteRef/>
        </w:r>
        <w:r>
          <w:t xml:space="preserve"> See especially the TEI Guidelines 17.1 Linguistic Segment Categories: </w:t>
        </w:r>
        <w:r>
          <w:fldChar w:fldCharType="begin"/>
        </w:r>
        <w:r>
          <w:instrText xml:space="preserve"> HYPERLINK "</w:instrText>
        </w:r>
        <w:r w:rsidRPr="001E33C9">
          <w:instrText>http://www.tei-c.org/release/doc/tei-p5-doc/en/html/AI.html#AILC</w:instrText>
        </w:r>
        <w:r>
          <w:instrText xml:space="preserve">" </w:instrText>
        </w:r>
        <w:r>
          <w:fldChar w:fldCharType="separate"/>
        </w:r>
        <w:r w:rsidRPr="00CC6A66">
          <w:rPr>
            <w:rStyle w:val="Hyperlink"/>
          </w:rPr>
          <w:t>http://www.tei-c.org/release/doc/tei-p5-doc/en/html/AI.html#AILC</w:t>
        </w:r>
        <w:r>
          <w:fldChar w:fldCharType="end"/>
        </w:r>
        <w:r>
          <w:t xml:space="preserve"> . </w:t>
        </w:r>
      </w:ins>
    </w:p>
  </w:footnote>
  <w:footnote w:id="6">
    <w:p w14:paraId="280D3EFA" w14:textId="43B86BD0" w:rsidR="00B7645C" w:rsidRDefault="00B7645C">
      <w:pPr>
        <w:pStyle w:val="FootnoteText"/>
      </w:pPr>
      <w:r>
        <w:rPr>
          <w:rStyle w:val="FootnoteReference"/>
        </w:rPr>
        <w:footnoteRef/>
      </w:r>
      <w:r>
        <w:t xml:space="preserve"> In general, deviations from the source increase as Southey’s translation progresses, and Montalvo’s Book IV is mostly missing.</w:t>
      </w:r>
    </w:p>
  </w:footnote>
  <w:footnote w:id="7">
    <w:p w14:paraId="0C10A90B" w14:textId="52CEFE10" w:rsidR="00B7645C" w:rsidRDefault="00B7645C">
      <w:pPr>
        <w:pStyle w:val="FootnoteText"/>
      </w:pPr>
      <w:r>
        <w:rPr>
          <w:rStyle w:val="FootnoteReference"/>
        </w:rPr>
        <w:footnoteRef/>
      </w:r>
      <w:r>
        <w:t xml:space="preserve"> Curiously, in France, Herberay’s translations of Montalvo—without diverging much from the source in this respect—were considered masterpieces of elegant style. The English market absorbed Munday’s translation from Herberay in a similar fashion. See </w:t>
      </w:r>
      <w:r>
        <w:fldChar w:fldCharType="begin"/>
      </w:r>
      <w:r>
        <w:instrText xml:space="preserve"> ADDIN ZOTERO_ITEM CSL_CITATION {"citationID":"zEVdC7Ap","properties":{"formattedCitation":"{\\rtf (Giraud 18\\uc0\\u8211{}19; Rothstein 36; Moore xix)}","plainCitation":"(Giraud 18–19; Rothstein 36; Moore xix)"},"citationItems":[{"id":1339,"uris":["http://zotero.org/users/1411539/items/C2U5ZA9Z"],"uri":["http://zotero.org/users/1411539/items/C2U5ZA9Z"],"itemData":{"id":1339,"type":"chapter","title":"Introduction","container-title":"Le premier livre d'Amadis de Gaule","collection-title":"Société des textes français modernes","publisher":"Hachette","publisher-place":"Paris","page":"3-28","source":"pittcat.pitt.edu Library Catalog","event-place":"Paris","call-number":"PQ6275 .F21 1918","note":"OCLC: 01024021","language":"French","container-author":[{"family":"Herberay","given":"Nicolas","dropping-particle":"de"}],"editor":[{"family":"Vaganay","given":"Hugues"}],"author":[{"family":"Giraud","given":"Yves"}],"issued":{"date-parts":[["1986"]]}},"locator":"18-19"},{"id":401,"uris":["http://zotero.org/users/1411539/items/ES4TDW96"],"uri":["http://zotero.org/users/1411539/items/ES4TDW96"],"itemData":{"id":401,"type":"book","title":"Reading in the Renaissance: Amadis de Gaule and the Lessons of Memory","publisher":"University of Delaware Press","publisher-place":"Newark","event-place":"Newark","shortTitle":"Reading in the Renaissance","author":[{"family":"Rothstein","given":"Marian"}],"issued":{"date-parts":[["1999"]]}},"locator":"36"},{"id":1346,"uris":["http://zotero.org/users/1411539/items/STWWFFFI"],"uri":["http://zotero.org/users/1411539/items/STWWFFFI"],"itemData":{"id":1346,"type":"chapter","title":"Introduction","container-title":"Amadis de Gaule","publisher":"Ashgate","publisher-place":"Burlington","page":"ix-xxviii","source":"pittcat.pitt.edu Library Catalog","event-place":"Burlington","ISBN":"978-0-7546-0727-4","call-number":"PQ6275 .E1 2004","note":"OCLC: ocm52349039","language":"eng","container-author":[{"family":"Munday","given":"Anthony"}],"editor":[{"family":"Moore","given":"Helen"}],"author":[{"family":"Moore","given":"Helen"}],"issued":{"date-parts":[["2004"]]}},"locator":"xix"}],"schema":"https://github.com/citation-style-language/schema/raw/master/csl-citation.json"} </w:instrText>
      </w:r>
      <w:r>
        <w:fldChar w:fldCharType="separate"/>
      </w:r>
      <w:r w:rsidRPr="00A415F5">
        <w:t>Giraud 18–19; Rothstein 36; Moore xix</w:t>
      </w:r>
      <w:r>
        <w:t>.</w:t>
      </w:r>
      <w:r>
        <w:fldChar w:fldCharType="end"/>
      </w:r>
    </w:p>
  </w:footnote>
  <w:footnote w:id="8">
    <w:p w14:paraId="6A8184E0" w14:textId="6BD24F8F" w:rsidR="00B7645C" w:rsidRPr="00BF4E7F" w:rsidRDefault="00B7645C">
      <w:pPr>
        <w:pStyle w:val="FootnoteText"/>
      </w:pPr>
      <w:r>
        <w:rPr>
          <w:rStyle w:val="FootnoteReference"/>
        </w:rPr>
        <w:footnoteRef/>
      </w:r>
      <w:r>
        <w:t xml:space="preserve"> The verb </w:t>
      </w:r>
      <w:r>
        <w:rPr>
          <w:i/>
        </w:rPr>
        <w:t>pagar</w:t>
      </w:r>
      <w:r>
        <w:t xml:space="preserve"> usually means “to pay.” We have an archaic use here in </w:t>
      </w:r>
      <w:r>
        <w:rPr>
          <w:i/>
        </w:rPr>
        <w:t>Amadís</w:t>
      </w:r>
      <w:r>
        <w:t>, “muy pagado de su amiga,” very pleased/gratified with his lover.</w:t>
      </w:r>
    </w:p>
  </w:footnote>
  <w:footnote w:id="9">
    <w:p w14:paraId="05A9B97F" w14:textId="58B0AF55" w:rsidR="00B7645C" w:rsidRPr="00BF4E7F" w:rsidRDefault="00B7645C">
      <w:pPr>
        <w:pStyle w:val="FootnoteText"/>
      </w:pPr>
      <w:r>
        <w:rPr>
          <w:rStyle w:val="FootnoteReference"/>
        </w:rPr>
        <w:footnoteRef/>
      </w:r>
      <w:r>
        <w:t xml:space="preserve"> When </w:t>
      </w:r>
      <w:r>
        <w:rPr>
          <w:i/>
        </w:rPr>
        <w:t xml:space="preserve">querer </w:t>
      </w:r>
      <w:r>
        <w:t xml:space="preserve">means to want, as in “I want a sandwich,” rather than to love, we have not included it in the chart. </w:t>
      </w:r>
      <w:r>
        <w:rPr>
          <w:i/>
        </w:rPr>
        <w:t xml:space="preserve">Querer </w:t>
      </w:r>
      <w:r>
        <w:t xml:space="preserve">can be a synonym for </w:t>
      </w:r>
      <w:r>
        <w:rPr>
          <w:i/>
        </w:rPr>
        <w:t>amar</w:t>
      </w:r>
      <w:r>
        <w:t>.</w:t>
      </w:r>
    </w:p>
  </w:footnote>
  <w:footnote w:id="10">
    <w:p w14:paraId="6C13D939" w14:textId="54161CEA" w:rsidR="00B7645C" w:rsidRPr="00BF4E7F" w:rsidRDefault="00B7645C">
      <w:pPr>
        <w:pStyle w:val="FootnoteText"/>
      </w:pPr>
      <w:r>
        <w:rPr>
          <w:rStyle w:val="FootnoteReference"/>
        </w:rPr>
        <w:footnoteRef/>
      </w:r>
      <w:r>
        <w:t xml:space="preserve"> We include </w:t>
      </w:r>
      <w:r>
        <w:rPr>
          <w:i/>
        </w:rPr>
        <w:t>sentir</w:t>
      </w:r>
      <w:r>
        <w:t xml:space="preserve"> only when it means “to feel an emotion” not when it means “to hear.” </w:t>
      </w:r>
    </w:p>
  </w:footnote>
  <w:footnote w:id="11">
    <w:p w14:paraId="102B4018" w14:textId="333425B0" w:rsidR="00B7645C" w:rsidRDefault="00B7645C">
      <w:pPr>
        <w:pStyle w:val="FootnoteText"/>
      </w:pPr>
      <w:ins w:id="47" w:author="Elisa Beshero-Bondar" w:date="2017-10-20T10:04:00Z">
        <w:r>
          <w:rPr>
            <w:rStyle w:val="FootnoteReference"/>
          </w:rPr>
          <w:footnoteRef/>
        </w:r>
        <w:r>
          <w:t xml:space="preserve"> For </w:t>
        </w:r>
      </w:ins>
      <w:ins w:id="48" w:author="Elisa Beshero-Bondar" w:date="2017-10-20T10:05:00Z">
        <w:r w:rsidR="001E33C9">
          <w:t>a representative sampling of Southey’s contemporaries theorizing engagement with the emotions</w:t>
        </w:r>
      </w:ins>
      <w:ins w:id="49" w:author="Elisa Beshero-Bondar" w:date="2017-10-20T10:04:00Z">
        <w:r>
          <w:t xml:space="preserve">, see Wordsworth’s Preface to </w:t>
        </w:r>
        <w:r w:rsidRPr="001E33C9">
          <w:rPr>
            <w:i/>
          </w:rPr>
          <w:t>Lyrical Ballads</w:t>
        </w:r>
        <w:r>
          <w:t xml:space="preserve"> (1800), and Joanna Baillie’s preface to </w:t>
        </w:r>
        <w:r w:rsidRPr="001E33C9">
          <w:rPr>
            <w:i/>
          </w:rPr>
          <w:t>Plays on the Passions</w:t>
        </w:r>
      </w:ins>
      <w:ins w:id="50" w:author="Elisa Beshero-Bondar" w:date="2017-10-20T10:05:00Z">
        <w:r w:rsidR="001E33C9">
          <w:t xml:space="preserve"> (1798)</w:t>
        </w:r>
      </w:ins>
      <w:ins w:id="51" w:author="Elisa Beshero-Bondar" w:date="2017-10-20T10:06:00Z">
        <w:r w:rsidR="001E33C9">
          <w:t>.</w:t>
        </w:r>
      </w:ins>
    </w:p>
  </w:footnote>
  <w:footnote w:id="12">
    <w:p w14:paraId="710D9A88" w14:textId="5A939FA4" w:rsidR="00B7645C" w:rsidRDefault="00B7645C">
      <w:pPr>
        <w:pStyle w:val="FootnoteText"/>
      </w:pPr>
      <w:r>
        <w:rPr>
          <w:rStyle w:val="FootnoteReference"/>
        </w:rPr>
        <w:footnoteRef/>
      </w:r>
      <w:r>
        <w:t xml:space="preserve"> Marian Rothstein and Yves Giraud have discussed Herberay’s tendency to add to Montalvo’s erotic scenes. See </w:t>
      </w:r>
      <w:r>
        <w:fldChar w:fldCharType="begin"/>
      </w:r>
      <w:r>
        <w:instrText xml:space="preserve"> ADDIN ZOTERO_ITEM CSL_CITATION {"citationID":"luLZwM1C","properties":{"formattedCitation":"(Rothstein 55; Giraud 14)","plainCitation":"(Rothstein 55; Giraud 14)"},"citationItems":[{"id":401,"uris":["http://zotero.org/users/1411539/items/ES4TDW96"],"uri":["http://zotero.org/users/1411539/items/ES4TDW96"],"itemData":{"id":401,"type":"book","title":"Reading in the Renaissance: Amadis de Gaule and the Lessons of Memory","publisher":"University of Delaware Press","publisher-place":"Newark","event-place":"Newark","shortTitle":"Reading in the Renaissance","author":[{"family":"Rothstein","given":"Marian"}],"issued":{"date-parts":[["1999"]]}},"locator":"55"},{"id":1339,"uris":["http://zotero.org/users/1411539/items/C2U5ZA9Z"],"uri":["http://zotero.org/users/1411539/items/C2U5ZA9Z"],"itemData":{"id":1339,"type":"chapter","title":"Introduction","container-title":"Le premier livre d'Amadis de Gaule","collection-title":"Société des textes français modernes","publisher":"Hachette","publisher-place":"Paris","page":"3-28","source":"pittcat.pitt.edu Library Catalog","event-place":"Paris","call-number":"PQ6275 .F21 1918","note":"OCLC: 01024021","language":"French","container-author":[{"family":"Herberay","given":"Nicolas","dropping-particle":"de"}],"editor":[{"family":"Vaganay","given":"Hugues"}],"author":[{"family":"Giraud","given":"Yves"}],"issued":{"date-parts":[["1986"]]}},"locator":"14"}],"schema":"https://github.com/citation-style-language/schema/raw/master/csl-citation.json"} </w:instrText>
      </w:r>
      <w:r>
        <w:fldChar w:fldCharType="separate"/>
      </w:r>
      <w:r>
        <w:rPr>
          <w:noProof/>
        </w:rPr>
        <w:t>Rothstein, p. 55 and Giraud, p. 14</w:t>
      </w:r>
      <w:r>
        <w:fldChar w:fldCharType="end"/>
      </w:r>
      <w:r>
        <w:t>.</w:t>
      </w:r>
    </w:p>
  </w:footnote>
  <w:footnote w:id="13">
    <w:p w14:paraId="24771196" w14:textId="77777777" w:rsidR="00B7645C" w:rsidRDefault="00B7645C" w:rsidP="00CD6FD7">
      <w:pPr>
        <w:pStyle w:val="FootnoteText"/>
      </w:pPr>
      <w:r>
        <w:rPr>
          <w:rStyle w:val="FootnoteReference"/>
        </w:rPr>
        <w:footnoteRef/>
      </w:r>
      <w:r>
        <w:t xml:space="preserve"> </w:t>
      </w:r>
      <w:r>
        <w:fldChar w:fldCharType="begin"/>
      </w:r>
      <w:r>
        <w:instrText xml:space="preserve"> ADDIN ZOTERO_ITEM CSL_CITATION {"citationID":"Hrbr9B5Z","properties":{"formattedCitation":"{\\rtf (\\uc0\\u8220{}Letter 1598, to Richard Heber, 13 March 1809\\uc0\\u8221{})}","plainCitation":"(“Letter 1598, to Richard Heber, 13 March 1809”)"},"citationItems":[{"id":1711,"uris":["http://zotero.org/users/1411539/items/ZZTANAG8"],"uri":["http://zotero.org/users/1411539/items/ZZTANAG8"],"itemData":{"id":1711,"type":"webpage","title":"Letter 1598, to Richard Heber, 13 March 1809","container-title":"Romantic Circles","abstract":"1598. Robert Southey to Richard Heber, 13 March     1809    </w:instrText>
      </w:r>
      <w:r>
        <w:rPr>
          <w:rFonts w:ascii="Courier" w:hAnsi="Courier" w:cs="Courier"/>
        </w:rPr>
        <w:instrText>⁠</w:instrText>
      </w:r>
      <w:r>
        <w:instrText xml:space="preserve">*            My dear Sir","URL":"https://www.rc.umd.edu/editions/southey_letters/Part_Three/HTML/letterEEd.26.1598.html","author":[{"family":"Southey","given":"Robert"}],"issued":{"date-parts":[["2013",8,1]]},"accessed":{"date-parts":[["2017",3,4]]}},"suppress-author":true}],"schema":"https://github.com/citation-style-language/schema/raw/master/csl-citation.json"} </w:instrText>
      </w:r>
      <w:r>
        <w:fldChar w:fldCharType="separate"/>
      </w:r>
      <w:r>
        <w:t xml:space="preserve">See </w:t>
      </w:r>
      <w:r w:rsidRPr="00E0029F">
        <w:t>Letter 1598, to Richard Heber, 13 March 1809</w:t>
      </w:r>
      <w:r>
        <w:fldChar w:fldCharType="end"/>
      </w:r>
      <w: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D7B89D" w14:textId="77777777" w:rsidR="00B7645C" w:rsidRDefault="00B7645C" w:rsidP="00DE5FC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937BA9" w14:textId="77777777" w:rsidR="00B7645C" w:rsidRDefault="00B7645C" w:rsidP="00DE5FC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D2265F" w14:textId="77777777" w:rsidR="00B7645C" w:rsidRDefault="00B7645C" w:rsidP="00DE5FC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E33C9">
      <w:rPr>
        <w:rStyle w:val="PageNumber"/>
        <w:noProof/>
      </w:rPr>
      <w:t>1</w:t>
    </w:r>
    <w:r>
      <w:rPr>
        <w:rStyle w:val="PageNumber"/>
      </w:rPr>
      <w:fldChar w:fldCharType="end"/>
    </w:r>
  </w:p>
  <w:p w14:paraId="5878C1BB" w14:textId="4516BAFE" w:rsidR="00B7645C" w:rsidRDefault="00B7645C" w:rsidP="00DE5FC3">
    <w:pPr>
      <w:pStyle w:val="Heade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62E"/>
    <w:rsid w:val="000401E0"/>
    <w:rsid w:val="00052F7A"/>
    <w:rsid w:val="000737B7"/>
    <w:rsid w:val="000777BA"/>
    <w:rsid w:val="000E5B9C"/>
    <w:rsid w:val="00125D9B"/>
    <w:rsid w:val="00130BF9"/>
    <w:rsid w:val="001E1F2E"/>
    <w:rsid w:val="001E33C9"/>
    <w:rsid w:val="00224D32"/>
    <w:rsid w:val="00291805"/>
    <w:rsid w:val="00293BE9"/>
    <w:rsid w:val="002B6F19"/>
    <w:rsid w:val="002C5559"/>
    <w:rsid w:val="002D5EFF"/>
    <w:rsid w:val="0033773B"/>
    <w:rsid w:val="003F0E91"/>
    <w:rsid w:val="0041054C"/>
    <w:rsid w:val="004C173B"/>
    <w:rsid w:val="005214A6"/>
    <w:rsid w:val="00554F56"/>
    <w:rsid w:val="00556306"/>
    <w:rsid w:val="005F6ED9"/>
    <w:rsid w:val="0066022D"/>
    <w:rsid w:val="00685FD2"/>
    <w:rsid w:val="006D0063"/>
    <w:rsid w:val="007275B1"/>
    <w:rsid w:val="0073199E"/>
    <w:rsid w:val="00737179"/>
    <w:rsid w:val="00746EC5"/>
    <w:rsid w:val="00746F95"/>
    <w:rsid w:val="00796E33"/>
    <w:rsid w:val="008737D6"/>
    <w:rsid w:val="008969BF"/>
    <w:rsid w:val="008D36B6"/>
    <w:rsid w:val="00917A1F"/>
    <w:rsid w:val="00984865"/>
    <w:rsid w:val="00984A21"/>
    <w:rsid w:val="009C405C"/>
    <w:rsid w:val="00A02B70"/>
    <w:rsid w:val="00A03291"/>
    <w:rsid w:val="00A0786C"/>
    <w:rsid w:val="00A415F5"/>
    <w:rsid w:val="00A92883"/>
    <w:rsid w:val="00AD1634"/>
    <w:rsid w:val="00AF1FFA"/>
    <w:rsid w:val="00B27831"/>
    <w:rsid w:val="00B32F76"/>
    <w:rsid w:val="00B7645C"/>
    <w:rsid w:val="00B93F6E"/>
    <w:rsid w:val="00BF4E7F"/>
    <w:rsid w:val="00C202B8"/>
    <w:rsid w:val="00CA634B"/>
    <w:rsid w:val="00CB362E"/>
    <w:rsid w:val="00CD6FD7"/>
    <w:rsid w:val="00CD7102"/>
    <w:rsid w:val="00D15DD2"/>
    <w:rsid w:val="00D7539C"/>
    <w:rsid w:val="00D76804"/>
    <w:rsid w:val="00D8303E"/>
    <w:rsid w:val="00DC437D"/>
    <w:rsid w:val="00DD1E94"/>
    <w:rsid w:val="00DE5FC3"/>
    <w:rsid w:val="00E0029F"/>
    <w:rsid w:val="00E05EB7"/>
    <w:rsid w:val="00EA3954"/>
    <w:rsid w:val="00EB45FC"/>
    <w:rsid w:val="00ED6ABC"/>
    <w:rsid w:val="00F25737"/>
    <w:rsid w:val="00F25FC9"/>
    <w:rsid w:val="00F85ED6"/>
    <w:rsid w:val="00FA16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ABD7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6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B362E"/>
  </w:style>
  <w:style w:type="character" w:customStyle="1" w:styleId="FootnoteTextChar">
    <w:name w:val="Footnote Text Char"/>
    <w:basedOn w:val="DefaultParagraphFont"/>
    <w:link w:val="FootnoteText"/>
    <w:uiPriority w:val="99"/>
    <w:rsid w:val="00CB362E"/>
  </w:style>
  <w:style w:type="character" w:styleId="FootnoteReference">
    <w:name w:val="footnote reference"/>
    <w:basedOn w:val="DefaultParagraphFont"/>
    <w:uiPriority w:val="99"/>
    <w:unhideWhenUsed/>
    <w:rsid w:val="00CB362E"/>
    <w:rPr>
      <w:vertAlign w:val="superscript"/>
    </w:rPr>
  </w:style>
  <w:style w:type="character" w:styleId="CommentReference">
    <w:name w:val="annotation reference"/>
    <w:basedOn w:val="DefaultParagraphFont"/>
    <w:uiPriority w:val="99"/>
    <w:semiHidden/>
    <w:unhideWhenUsed/>
    <w:rsid w:val="00E0029F"/>
    <w:rPr>
      <w:sz w:val="18"/>
      <w:szCs w:val="18"/>
    </w:rPr>
  </w:style>
  <w:style w:type="paragraph" w:styleId="CommentText">
    <w:name w:val="annotation text"/>
    <w:basedOn w:val="Normal"/>
    <w:link w:val="CommentTextChar"/>
    <w:uiPriority w:val="99"/>
    <w:semiHidden/>
    <w:unhideWhenUsed/>
    <w:rsid w:val="00E0029F"/>
  </w:style>
  <w:style w:type="character" w:customStyle="1" w:styleId="CommentTextChar">
    <w:name w:val="Comment Text Char"/>
    <w:basedOn w:val="DefaultParagraphFont"/>
    <w:link w:val="CommentText"/>
    <w:uiPriority w:val="99"/>
    <w:semiHidden/>
    <w:rsid w:val="00E0029F"/>
  </w:style>
  <w:style w:type="paragraph" w:styleId="CommentSubject">
    <w:name w:val="annotation subject"/>
    <w:basedOn w:val="CommentText"/>
    <w:next w:val="CommentText"/>
    <w:link w:val="CommentSubjectChar"/>
    <w:uiPriority w:val="99"/>
    <w:semiHidden/>
    <w:unhideWhenUsed/>
    <w:rsid w:val="00E0029F"/>
    <w:rPr>
      <w:b/>
      <w:bCs/>
      <w:sz w:val="20"/>
      <w:szCs w:val="20"/>
    </w:rPr>
  </w:style>
  <w:style w:type="character" w:customStyle="1" w:styleId="CommentSubjectChar">
    <w:name w:val="Comment Subject Char"/>
    <w:basedOn w:val="CommentTextChar"/>
    <w:link w:val="CommentSubject"/>
    <w:uiPriority w:val="99"/>
    <w:semiHidden/>
    <w:rsid w:val="00E0029F"/>
    <w:rPr>
      <w:b/>
      <w:bCs/>
      <w:sz w:val="20"/>
      <w:szCs w:val="20"/>
    </w:rPr>
  </w:style>
  <w:style w:type="paragraph" w:styleId="BalloonText">
    <w:name w:val="Balloon Text"/>
    <w:basedOn w:val="Normal"/>
    <w:link w:val="BalloonTextChar"/>
    <w:uiPriority w:val="99"/>
    <w:semiHidden/>
    <w:unhideWhenUsed/>
    <w:rsid w:val="00E002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029F"/>
    <w:rPr>
      <w:rFonts w:ascii="Lucida Grande" w:hAnsi="Lucida Grande" w:cs="Lucida Grande"/>
      <w:sz w:val="18"/>
      <w:szCs w:val="18"/>
    </w:rPr>
  </w:style>
  <w:style w:type="paragraph" w:styleId="Bibliography">
    <w:name w:val="Bibliography"/>
    <w:basedOn w:val="Normal"/>
    <w:next w:val="Normal"/>
    <w:uiPriority w:val="37"/>
    <w:unhideWhenUsed/>
    <w:rsid w:val="002D5EFF"/>
    <w:pPr>
      <w:spacing w:line="480" w:lineRule="auto"/>
      <w:ind w:left="720" w:hanging="720"/>
    </w:pPr>
  </w:style>
  <w:style w:type="paragraph" w:styleId="Header">
    <w:name w:val="header"/>
    <w:basedOn w:val="Normal"/>
    <w:link w:val="HeaderChar"/>
    <w:uiPriority w:val="99"/>
    <w:unhideWhenUsed/>
    <w:rsid w:val="00DE5FC3"/>
    <w:pPr>
      <w:tabs>
        <w:tab w:val="center" w:pos="4320"/>
        <w:tab w:val="right" w:pos="8640"/>
      </w:tabs>
    </w:pPr>
  </w:style>
  <w:style w:type="character" w:customStyle="1" w:styleId="HeaderChar">
    <w:name w:val="Header Char"/>
    <w:basedOn w:val="DefaultParagraphFont"/>
    <w:link w:val="Header"/>
    <w:uiPriority w:val="99"/>
    <w:rsid w:val="00DE5FC3"/>
  </w:style>
  <w:style w:type="paragraph" w:styleId="Footer">
    <w:name w:val="footer"/>
    <w:basedOn w:val="Normal"/>
    <w:link w:val="FooterChar"/>
    <w:uiPriority w:val="99"/>
    <w:unhideWhenUsed/>
    <w:rsid w:val="00DE5FC3"/>
    <w:pPr>
      <w:tabs>
        <w:tab w:val="center" w:pos="4320"/>
        <w:tab w:val="right" w:pos="8640"/>
      </w:tabs>
    </w:pPr>
  </w:style>
  <w:style w:type="character" w:customStyle="1" w:styleId="FooterChar">
    <w:name w:val="Footer Char"/>
    <w:basedOn w:val="DefaultParagraphFont"/>
    <w:link w:val="Footer"/>
    <w:uiPriority w:val="99"/>
    <w:rsid w:val="00DE5FC3"/>
  </w:style>
  <w:style w:type="character" w:styleId="PageNumber">
    <w:name w:val="page number"/>
    <w:basedOn w:val="DefaultParagraphFont"/>
    <w:uiPriority w:val="99"/>
    <w:semiHidden/>
    <w:unhideWhenUsed/>
    <w:rsid w:val="00DE5FC3"/>
  </w:style>
  <w:style w:type="table" w:styleId="TableGrid">
    <w:name w:val="Table Grid"/>
    <w:basedOn w:val="TableNormal"/>
    <w:uiPriority w:val="59"/>
    <w:rsid w:val="00A928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33C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6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B362E"/>
  </w:style>
  <w:style w:type="character" w:customStyle="1" w:styleId="FootnoteTextChar">
    <w:name w:val="Footnote Text Char"/>
    <w:basedOn w:val="DefaultParagraphFont"/>
    <w:link w:val="FootnoteText"/>
    <w:uiPriority w:val="99"/>
    <w:rsid w:val="00CB362E"/>
  </w:style>
  <w:style w:type="character" w:styleId="FootnoteReference">
    <w:name w:val="footnote reference"/>
    <w:basedOn w:val="DefaultParagraphFont"/>
    <w:uiPriority w:val="99"/>
    <w:unhideWhenUsed/>
    <w:rsid w:val="00CB362E"/>
    <w:rPr>
      <w:vertAlign w:val="superscript"/>
    </w:rPr>
  </w:style>
  <w:style w:type="character" w:styleId="CommentReference">
    <w:name w:val="annotation reference"/>
    <w:basedOn w:val="DefaultParagraphFont"/>
    <w:uiPriority w:val="99"/>
    <w:semiHidden/>
    <w:unhideWhenUsed/>
    <w:rsid w:val="00E0029F"/>
    <w:rPr>
      <w:sz w:val="18"/>
      <w:szCs w:val="18"/>
    </w:rPr>
  </w:style>
  <w:style w:type="paragraph" w:styleId="CommentText">
    <w:name w:val="annotation text"/>
    <w:basedOn w:val="Normal"/>
    <w:link w:val="CommentTextChar"/>
    <w:uiPriority w:val="99"/>
    <w:semiHidden/>
    <w:unhideWhenUsed/>
    <w:rsid w:val="00E0029F"/>
  </w:style>
  <w:style w:type="character" w:customStyle="1" w:styleId="CommentTextChar">
    <w:name w:val="Comment Text Char"/>
    <w:basedOn w:val="DefaultParagraphFont"/>
    <w:link w:val="CommentText"/>
    <w:uiPriority w:val="99"/>
    <w:semiHidden/>
    <w:rsid w:val="00E0029F"/>
  </w:style>
  <w:style w:type="paragraph" w:styleId="CommentSubject">
    <w:name w:val="annotation subject"/>
    <w:basedOn w:val="CommentText"/>
    <w:next w:val="CommentText"/>
    <w:link w:val="CommentSubjectChar"/>
    <w:uiPriority w:val="99"/>
    <w:semiHidden/>
    <w:unhideWhenUsed/>
    <w:rsid w:val="00E0029F"/>
    <w:rPr>
      <w:b/>
      <w:bCs/>
      <w:sz w:val="20"/>
      <w:szCs w:val="20"/>
    </w:rPr>
  </w:style>
  <w:style w:type="character" w:customStyle="1" w:styleId="CommentSubjectChar">
    <w:name w:val="Comment Subject Char"/>
    <w:basedOn w:val="CommentTextChar"/>
    <w:link w:val="CommentSubject"/>
    <w:uiPriority w:val="99"/>
    <w:semiHidden/>
    <w:rsid w:val="00E0029F"/>
    <w:rPr>
      <w:b/>
      <w:bCs/>
      <w:sz w:val="20"/>
      <w:szCs w:val="20"/>
    </w:rPr>
  </w:style>
  <w:style w:type="paragraph" w:styleId="BalloonText">
    <w:name w:val="Balloon Text"/>
    <w:basedOn w:val="Normal"/>
    <w:link w:val="BalloonTextChar"/>
    <w:uiPriority w:val="99"/>
    <w:semiHidden/>
    <w:unhideWhenUsed/>
    <w:rsid w:val="00E002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029F"/>
    <w:rPr>
      <w:rFonts w:ascii="Lucida Grande" w:hAnsi="Lucida Grande" w:cs="Lucida Grande"/>
      <w:sz w:val="18"/>
      <w:szCs w:val="18"/>
    </w:rPr>
  </w:style>
  <w:style w:type="paragraph" w:styleId="Bibliography">
    <w:name w:val="Bibliography"/>
    <w:basedOn w:val="Normal"/>
    <w:next w:val="Normal"/>
    <w:uiPriority w:val="37"/>
    <w:unhideWhenUsed/>
    <w:rsid w:val="002D5EFF"/>
    <w:pPr>
      <w:spacing w:line="480" w:lineRule="auto"/>
      <w:ind w:left="720" w:hanging="720"/>
    </w:pPr>
  </w:style>
  <w:style w:type="paragraph" w:styleId="Header">
    <w:name w:val="header"/>
    <w:basedOn w:val="Normal"/>
    <w:link w:val="HeaderChar"/>
    <w:uiPriority w:val="99"/>
    <w:unhideWhenUsed/>
    <w:rsid w:val="00DE5FC3"/>
    <w:pPr>
      <w:tabs>
        <w:tab w:val="center" w:pos="4320"/>
        <w:tab w:val="right" w:pos="8640"/>
      </w:tabs>
    </w:pPr>
  </w:style>
  <w:style w:type="character" w:customStyle="1" w:styleId="HeaderChar">
    <w:name w:val="Header Char"/>
    <w:basedOn w:val="DefaultParagraphFont"/>
    <w:link w:val="Header"/>
    <w:uiPriority w:val="99"/>
    <w:rsid w:val="00DE5FC3"/>
  </w:style>
  <w:style w:type="paragraph" w:styleId="Footer">
    <w:name w:val="footer"/>
    <w:basedOn w:val="Normal"/>
    <w:link w:val="FooterChar"/>
    <w:uiPriority w:val="99"/>
    <w:unhideWhenUsed/>
    <w:rsid w:val="00DE5FC3"/>
    <w:pPr>
      <w:tabs>
        <w:tab w:val="center" w:pos="4320"/>
        <w:tab w:val="right" w:pos="8640"/>
      </w:tabs>
    </w:pPr>
  </w:style>
  <w:style w:type="character" w:customStyle="1" w:styleId="FooterChar">
    <w:name w:val="Footer Char"/>
    <w:basedOn w:val="DefaultParagraphFont"/>
    <w:link w:val="Footer"/>
    <w:uiPriority w:val="99"/>
    <w:rsid w:val="00DE5FC3"/>
  </w:style>
  <w:style w:type="character" w:styleId="PageNumber">
    <w:name w:val="page number"/>
    <w:basedOn w:val="DefaultParagraphFont"/>
    <w:uiPriority w:val="99"/>
    <w:semiHidden/>
    <w:unhideWhenUsed/>
    <w:rsid w:val="00DE5FC3"/>
  </w:style>
  <w:style w:type="table" w:styleId="TableGrid">
    <w:name w:val="Table Grid"/>
    <w:basedOn w:val="TableNormal"/>
    <w:uiPriority w:val="59"/>
    <w:rsid w:val="00A928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33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479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23</Pages>
  <Words>12349</Words>
  <Characters>70393</Characters>
  <Application>Microsoft Macintosh Word</Application>
  <DocSecurity>0</DocSecurity>
  <Lines>586</Lines>
  <Paragraphs>165</Paragraphs>
  <ScaleCrop>false</ScaleCrop>
  <Company/>
  <LinksUpToDate>false</LinksUpToDate>
  <CharactersWithSpaces>82577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Triplette , Stacey E</dc:creator>
  <cp:keywords/>
  <dc:description/>
  <cp:lastModifiedBy>Elisa Beshero-Bondar</cp:lastModifiedBy>
  <cp:revision>29</cp:revision>
  <cp:lastPrinted>2017-06-23T19:50:00Z</cp:lastPrinted>
  <dcterms:created xsi:type="dcterms:W3CDTF">2017-06-18T11:50:00Z</dcterms:created>
  <dcterms:modified xsi:type="dcterms:W3CDTF">2017-10-20T14:11:00Z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id="WpxWChM5"/&gt;&lt;style id="http://www.zotero.org/styles/modern-language-association-8th-edition" locale="en-US" hasBibliography="1" bibliographyStyleHasBeenSet="1"/&gt;&lt;prefs&gt;&lt;pref name="fieldType" va</vt:lpwstr>
  </property>
  <property fmtid="{D5CDD505-2E9C-101B-9397-08002B2CF9AE}" pid="3" name="ZOTERO_PREF_2">
    <vt:lpwstr>lue="Field"/&gt;&lt;pref name="storeReferences" value="true"/&gt;&lt;pref name="automaticJournalAbbreviations" value="true"/&gt;&lt;pref name="noteType" value=""/&gt;&lt;/prefs&gt;&lt;/data&gt;</vt:lpwstr>
  </property>
</Properties>
</file>